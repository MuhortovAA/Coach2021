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write</w:t>
      </w:r>
      <w:proofErr w:type="spellEnd"/>
      <w:r w:rsidRPr="001F1F2A">
        <w:rPr>
          <w:color w:val="666666"/>
          <w:sz w:val="28"/>
          <w:szCs w:val="28"/>
        </w:rPr>
        <w:t> (писать) – 1. (писатель) 2. (написание) 3. (написанный)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design</w:t>
      </w:r>
      <w:proofErr w:type="spellEnd"/>
      <w:r w:rsidRPr="001F1F2A">
        <w:rPr>
          <w:color w:val="666666"/>
          <w:sz w:val="28"/>
          <w:szCs w:val="28"/>
        </w:rPr>
        <w:t xml:space="preserve"> (разрабатывать) – 1. (разработчик) 2. (разработка, </w:t>
      </w:r>
      <w:proofErr w:type="spellStart"/>
      <w:r w:rsidRPr="001F1F2A">
        <w:rPr>
          <w:color w:val="666666"/>
          <w:sz w:val="28"/>
          <w:szCs w:val="28"/>
        </w:rPr>
        <w:t>разрабатывание</w:t>
      </w:r>
      <w:proofErr w:type="spellEnd"/>
      <w:r w:rsidRPr="001F1F2A">
        <w:rPr>
          <w:color w:val="666666"/>
          <w:sz w:val="28"/>
          <w:szCs w:val="28"/>
        </w:rPr>
        <w:t>) 3. (разработанный)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communicate</w:t>
      </w:r>
      <w:proofErr w:type="spellEnd"/>
      <w:r w:rsidRPr="001F1F2A">
        <w:rPr>
          <w:color w:val="666666"/>
          <w:sz w:val="28"/>
          <w:szCs w:val="28"/>
        </w:rPr>
        <w:t> (общаться) – 1. (</w:t>
      </w:r>
      <w:proofErr w:type="gramStart"/>
      <w:r w:rsidRPr="001F1F2A">
        <w:rPr>
          <w:color w:val="666666"/>
          <w:sz w:val="28"/>
          <w:szCs w:val="28"/>
        </w:rPr>
        <w:t>общительный</w:t>
      </w:r>
      <w:proofErr w:type="gramEnd"/>
      <w:r w:rsidRPr="001F1F2A">
        <w:rPr>
          <w:color w:val="666666"/>
          <w:sz w:val="28"/>
          <w:szCs w:val="28"/>
        </w:rPr>
        <w:t>) 2. (общение)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express</w:t>
      </w:r>
      <w:proofErr w:type="spellEnd"/>
      <w:r w:rsidRPr="001F1F2A">
        <w:rPr>
          <w:color w:val="666666"/>
          <w:sz w:val="28"/>
          <w:szCs w:val="28"/>
        </w:rPr>
        <w:t> (выражать) – 1. (выражение) 2. (</w:t>
      </w:r>
      <w:proofErr w:type="gramStart"/>
      <w:r w:rsidRPr="001F1F2A">
        <w:rPr>
          <w:color w:val="666666"/>
          <w:sz w:val="28"/>
          <w:szCs w:val="28"/>
        </w:rPr>
        <w:t>выраженный</w:t>
      </w:r>
      <w:proofErr w:type="gramEnd"/>
      <w:r w:rsidRPr="001F1F2A">
        <w:rPr>
          <w:color w:val="666666"/>
          <w:sz w:val="28"/>
          <w:szCs w:val="28"/>
        </w:rPr>
        <w:t>) 3. (выразительный) 4. (выразительно) 5. (выражающий)</w:t>
      </w:r>
    </w:p>
    <w:p w:rsidR="00CE1315" w:rsidRPr="001F1F2A" w:rsidRDefault="00CE1315" w:rsidP="00961D90">
      <w:pPr>
        <w:pStyle w:val="a3"/>
        <w:spacing w:before="0" w:beforeAutospacing="0" w:after="0" w:afterAutospacing="0"/>
        <w:jc w:val="both"/>
        <w:rPr>
          <w:ins w:id="0" w:author="Unknown"/>
          <w:color w:val="666666"/>
          <w:sz w:val="28"/>
          <w:szCs w:val="28"/>
        </w:rPr>
      </w:pPr>
      <w:proofErr w:type="spellStart"/>
      <w:ins w:id="1" w:author="Unknown">
        <w:r w:rsidRPr="001F1F2A">
          <w:rPr>
            <w:rStyle w:val="a4"/>
            <w:color w:val="666666"/>
            <w:sz w:val="28"/>
            <w:szCs w:val="28"/>
          </w:rPr>
          <w:t>mean</w:t>
        </w:r>
        <w:proofErr w:type="spellEnd"/>
        <w:r w:rsidRPr="001F1F2A">
          <w:rPr>
            <w:color w:val="666666"/>
            <w:sz w:val="28"/>
            <w:szCs w:val="28"/>
          </w:rPr>
          <w:t> (иметь значение, означать) – 1. (значение) 2. (</w:t>
        </w:r>
        <w:proofErr w:type="gramStart"/>
        <w:r w:rsidRPr="001F1F2A">
          <w:rPr>
            <w:color w:val="666666"/>
            <w:sz w:val="28"/>
            <w:szCs w:val="28"/>
          </w:rPr>
          <w:t>полный</w:t>
        </w:r>
        <w:proofErr w:type="gramEnd"/>
        <w:r w:rsidRPr="001F1F2A">
          <w:rPr>
            <w:color w:val="666666"/>
            <w:sz w:val="28"/>
            <w:szCs w:val="28"/>
          </w:rPr>
          <w:t xml:space="preserve"> значения, значительный) 3. (бессмысленный)</w:t>
        </w:r>
      </w:ins>
    </w:p>
    <w:p w:rsidR="005C009A" w:rsidRPr="001F1F2A" w:rsidRDefault="005C009A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write</w:t>
      </w:r>
      <w:proofErr w:type="spellEnd"/>
      <w:r w:rsidRPr="001F1F2A">
        <w:rPr>
          <w:color w:val="666666"/>
          <w:sz w:val="28"/>
          <w:szCs w:val="28"/>
        </w:rPr>
        <w:t> (писать) – 1. (писатель – </w:t>
      </w:r>
      <w:proofErr w:type="spellStart"/>
      <w:r w:rsidRPr="001F1F2A">
        <w:rPr>
          <w:rStyle w:val="a4"/>
          <w:color w:val="666666"/>
          <w:sz w:val="28"/>
          <w:szCs w:val="28"/>
        </w:rPr>
        <w:t>writer</w:t>
      </w:r>
      <w:proofErr w:type="spellEnd"/>
      <w:r w:rsidRPr="001F1F2A">
        <w:rPr>
          <w:color w:val="666666"/>
          <w:sz w:val="28"/>
          <w:szCs w:val="28"/>
        </w:rPr>
        <w:t>) 2. (написание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writing</w:t>
      </w:r>
      <w:proofErr w:type="spellEnd"/>
      <w:r w:rsidRPr="001F1F2A">
        <w:rPr>
          <w:color w:val="666666"/>
          <w:sz w:val="28"/>
          <w:szCs w:val="28"/>
        </w:rPr>
        <w:t>) 3. (написанный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written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design</w:t>
      </w:r>
      <w:proofErr w:type="spellEnd"/>
      <w:r w:rsidRPr="001F1F2A">
        <w:rPr>
          <w:color w:val="666666"/>
          <w:sz w:val="28"/>
          <w:szCs w:val="28"/>
        </w:rPr>
        <w:t> (разрабатывать) – 1. (разработчик – </w:t>
      </w:r>
      <w:proofErr w:type="spellStart"/>
      <w:r w:rsidRPr="001F1F2A">
        <w:rPr>
          <w:rStyle w:val="a4"/>
          <w:color w:val="666666"/>
          <w:sz w:val="28"/>
          <w:szCs w:val="28"/>
        </w:rPr>
        <w:t>designer</w:t>
      </w:r>
      <w:proofErr w:type="spellEnd"/>
      <w:r w:rsidRPr="001F1F2A">
        <w:rPr>
          <w:color w:val="666666"/>
          <w:sz w:val="28"/>
          <w:szCs w:val="28"/>
        </w:rPr>
        <w:t xml:space="preserve">) 2. (разработка, </w:t>
      </w:r>
      <w:proofErr w:type="spellStart"/>
      <w:r w:rsidRPr="001F1F2A">
        <w:rPr>
          <w:color w:val="666666"/>
          <w:sz w:val="28"/>
          <w:szCs w:val="28"/>
        </w:rPr>
        <w:t>разрабатывание</w:t>
      </w:r>
      <w:proofErr w:type="spellEnd"/>
      <w:r w:rsidRPr="001F1F2A">
        <w:rPr>
          <w:color w:val="666666"/>
          <w:sz w:val="28"/>
          <w:szCs w:val="28"/>
        </w:rPr>
        <w:t xml:space="preserve"> – </w:t>
      </w:r>
      <w:proofErr w:type="spellStart"/>
      <w:r w:rsidRPr="001F1F2A">
        <w:rPr>
          <w:rStyle w:val="a4"/>
          <w:color w:val="666666"/>
          <w:sz w:val="28"/>
          <w:szCs w:val="28"/>
        </w:rPr>
        <w:t>designing</w:t>
      </w:r>
      <w:proofErr w:type="spellEnd"/>
      <w:r w:rsidRPr="001F1F2A">
        <w:rPr>
          <w:color w:val="666666"/>
          <w:sz w:val="28"/>
          <w:szCs w:val="28"/>
        </w:rPr>
        <w:t>) 3. (разработанный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designed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gramStart"/>
      <w:r w:rsidRPr="001F1F2A">
        <w:rPr>
          <w:rStyle w:val="a4"/>
          <w:color w:val="666666"/>
          <w:sz w:val="28"/>
          <w:szCs w:val="28"/>
          <w:lang w:val="en-US"/>
        </w:rPr>
        <w:t>communicate</w:t>
      </w:r>
      <w:proofErr w:type="gramEnd"/>
      <w:r w:rsidRPr="001F1F2A">
        <w:rPr>
          <w:color w:val="666666"/>
          <w:sz w:val="28"/>
          <w:szCs w:val="28"/>
          <w:lang w:val="en-US"/>
        </w:rPr>
        <w:t> </w:t>
      </w:r>
      <w:r w:rsidRPr="001F1F2A">
        <w:rPr>
          <w:color w:val="666666"/>
          <w:sz w:val="28"/>
          <w:szCs w:val="28"/>
        </w:rPr>
        <w:t>(общаться) – 1. (</w:t>
      </w:r>
      <w:proofErr w:type="gramStart"/>
      <w:r w:rsidRPr="001F1F2A">
        <w:rPr>
          <w:color w:val="666666"/>
          <w:sz w:val="28"/>
          <w:szCs w:val="28"/>
        </w:rPr>
        <w:t>общительный</w:t>
      </w:r>
      <w:proofErr w:type="gramEnd"/>
      <w:r w:rsidRPr="001F1F2A">
        <w:rPr>
          <w:color w:val="666666"/>
          <w:sz w:val="28"/>
          <w:szCs w:val="28"/>
        </w:rPr>
        <w:t xml:space="preserve"> –</w:t>
      </w:r>
      <w:r w:rsidRPr="001F1F2A">
        <w:rPr>
          <w:color w:val="666666"/>
          <w:sz w:val="28"/>
          <w:szCs w:val="28"/>
          <w:lang w:val="en-US"/>
        </w:rPr>
        <w:t> </w:t>
      </w:r>
      <w:r w:rsidRPr="001F1F2A">
        <w:rPr>
          <w:rStyle w:val="a4"/>
          <w:color w:val="666666"/>
          <w:sz w:val="28"/>
          <w:szCs w:val="28"/>
          <w:lang w:val="en-US"/>
        </w:rPr>
        <w:t>communicative</w:t>
      </w:r>
      <w:r w:rsidRPr="001F1F2A">
        <w:rPr>
          <w:color w:val="666666"/>
          <w:sz w:val="28"/>
          <w:szCs w:val="28"/>
        </w:rPr>
        <w:t>) 2. (общение –</w:t>
      </w:r>
      <w:r w:rsidRPr="001F1F2A">
        <w:rPr>
          <w:color w:val="666666"/>
          <w:sz w:val="28"/>
          <w:szCs w:val="28"/>
          <w:lang w:val="en-US"/>
        </w:rPr>
        <w:t> </w:t>
      </w:r>
      <w:r w:rsidRPr="001F1F2A">
        <w:rPr>
          <w:rStyle w:val="a4"/>
          <w:color w:val="666666"/>
          <w:sz w:val="28"/>
          <w:szCs w:val="28"/>
          <w:lang w:val="en-US"/>
        </w:rPr>
        <w:t>communication</w:t>
      </w:r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gramStart"/>
      <w:r w:rsidRPr="001F1F2A">
        <w:rPr>
          <w:rStyle w:val="a4"/>
          <w:color w:val="666666"/>
          <w:sz w:val="28"/>
          <w:szCs w:val="28"/>
          <w:lang w:val="en-US"/>
        </w:rPr>
        <w:t>express</w:t>
      </w:r>
      <w:proofErr w:type="gramEnd"/>
      <w:r w:rsidRPr="001F1F2A">
        <w:rPr>
          <w:color w:val="666666"/>
          <w:sz w:val="28"/>
          <w:szCs w:val="28"/>
          <w:lang w:val="en-US"/>
        </w:rPr>
        <w:t> </w:t>
      </w:r>
      <w:r w:rsidRPr="001F1F2A">
        <w:rPr>
          <w:color w:val="666666"/>
          <w:sz w:val="28"/>
          <w:szCs w:val="28"/>
        </w:rPr>
        <w:t>(выражать) – 1. (выражение –</w:t>
      </w:r>
      <w:r w:rsidRPr="001F1F2A">
        <w:rPr>
          <w:color w:val="666666"/>
          <w:sz w:val="28"/>
          <w:szCs w:val="28"/>
          <w:lang w:val="en-US"/>
        </w:rPr>
        <w:t> </w:t>
      </w:r>
      <w:r w:rsidRPr="001F1F2A">
        <w:rPr>
          <w:rStyle w:val="a4"/>
          <w:color w:val="666666"/>
          <w:sz w:val="28"/>
          <w:szCs w:val="28"/>
          <w:lang w:val="en-US"/>
        </w:rPr>
        <w:t>expression</w:t>
      </w:r>
      <w:r w:rsidRPr="001F1F2A">
        <w:rPr>
          <w:color w:val="666666"/>
          <w:sz w:val="28"/>
          <w:szCs w:val="28"/>
        </w:rPr>
        <w:t>) 2. (</w:t>
      </w:r>
      <w:proofErr w:type="gramStart"/>
      <w:r w:rsidRPr="001F1F2A">
        <w:rPr>
          <w:color w:val="666666"/>
          <w:sz w:val="28"/>
          <w:szCs w:val="28"/>
        </w:rPr>
        <w:t>выраженный</w:t>
      </w:r>
      <w:proofErr w:type="gramEnd"/>
      <w:r w:rsidRPr="001F1F2A">
        <w:rPr>
          <w:color w:val="666666"/>
          <w:sz w:val="28"/>
          <w:szCs w:val="28"/>
        </w:rPr>
        <w:t xml:space="preserve"> –</w:t>
      </w:r>
      <w:r w:rsidRPr="001F1F2A">
        <w:rPr>
          <w:color w:val="666666"/>
          <w:sz w:val="28"/>
          <w:szCs w:val="28"/>
          <w:lang w:val="en-US"/>
        </w:rPr>
        <w:t> </w:t>
      </w:r>
      <w:r w:rsidRPr="001F1F2A">
        <w:rPr>
          <w:rStyle w:val="a4"/>
          <w:color w:val="666666"/>
          <w:sz w:val="28"/>
          <w:szCs w:val="28"/>
          <w:lang w:val="en-US"/>
        </w:rPr>
        <w:t>expressed</w:t>
      </w:r>
      <w:r w:rsidRPr="001F1F2A">
        <w:rPr>
          <w:color w:val="666666"/>
          <w:sz w:val="28"/>
          <w:szCs w:val="28"/>
        </w:rPr>
        <w:t>) 3. (выразительный –</w:t>
      </w:r>
      <w:r w:rsidRPr="001F1F2A">
        <w:rPr>
          <w:color w:val="666666"/>
          <w:sz w:val="28"/>
          <w:szCs w:val="28"/>
          <w:lang w:val="en-US"/>
        </w:rPr>
        <w:t> </w:t>
      </w:r>
      <w:r w:rsidRPr="001F1F2A">
        <w:rPr>
          <w:rStyle w:val="a4"/>
          <w:color w:val="666666"/>
          <w:sz w:val="28"/>
          <w:szCs w:val="28"/>
          <w:lang w:val="en-US"/>
        </w:rPr>
        <w:t>expressive</w:t>
      </w:r>
      <w:r w:rsidRPr="001F1F2A">
        <w:rPr>
          <w:color w:val="666666"/>
          <w:sz w:val="28"/>
          <w:szCs w:val="28"/>
        </w:rPr>
        <w:t>) 4. (выразительно – </w:t>
      </w:r>
      <w:proofErr w:type="spellStart"/>
      <w:r w:rsidRPr="001F1F2A">
        <w:rPr>
          <w:rStyle w:val="a4"/>
          <w:color w:val="666666"/>
          <w:sz w:val="28"/>
          <w:szCs w:val="28"/>
        </w:rPr>
        <w:t>expressively</w:t>
      </w:r>
      <w:proofErr w:type="spellEnd"/>
      <w:r w:rsidRPr="001F1F2A">
        <w:rPr>
          <w:color w:val="666666"/>
          <w:sz w:val="28"/>
          <w:szCs w:val="28"/>
        </w:rPr>
        <w:t>) 4. (выражающий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expressing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mean</w:t>
      </w:r>
      <w:proofErr w:type="spellEnd"/>
      <w:r w:rsidRPr="001F1F2A">
        <w:rPr>
          <w:color w:val="666666"/>
          <w:sz w:val="28"/>
          <w:szCs w:val="28"/>
        </w:rPr>
        <w:t> (иметь значение, означать) – 1. (значение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meaning</w:t>
      </w:r>
      <w:proofErr w:type="spellEnd"/>
      <w:r w:rsidRPr="001F1F2A">
        <w:rPr>
          <w:color w:val="666666"/>
          <w:sz w:val="28"/>
          <w:szCs w:val="28"/>
        </w:rPr>
        <w:t>) 2. (</w:t>
      </w:r>
      <w:proofErr w:type="gramStart"/>
      <w:r w:rsidRPr="001F1F2A">
        <w:rPr>
          <w:color w:val="666666"/>
          <w:sz w:val="28"/>
          <w:szCs w:val="28"/>
        </w:rPr>
        <w:t>полный</w:t>
      </w:r>
      <w:proofErr w:type="gramEnd"/>
      <w:r w:rsidRPr="001F1F2A">
        <w:rPr>
          <w:color w:val="666666"/>
          <w:sz w:val="28"/>
          <w:szCs w:val="28"/>
        </w:rPr>
        <w:t xml:space="preserve"> значения, значительный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meaningful</w:t>
      </w:r>
      <w:proofErr w:type="spellEnd"/>
      <w:r w:rsidRPr="001F1F2A">
        <w:rPr>
          <w:color w:val="666666"/>
          <w:sz w:val="28"/>
          <w:szCs w:val="28"/>
        </w:rPr>
        <w:t>) 3. (бессмысленный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meaningless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inform</w:t>
      </w:r>
      <w:proofErr w:type="spellEnd"/>
      <w:r w:rsidRPr="001F1F2A">
        <w:rPr>
          <w:color w:val="666666"/>
          <w:sz w:val="28"/>
          <w:szCs w:val="28"/>
        </w:rPr>
        <w:t> (информировать) – 1. (информация) 2. (информативный) 3. (информатор) 4. (информированный) 5. (не информированный)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explain</w:t>
      </w:r>
      <w:proofErr w:type="spellEnd"/>
      <w:r w:rsidRPr="001F1F2A">
        <w:rPr>
          <w:color w:val="666666"/>
          <w:sz w:val="28"/>
          <w:szCs w:val="28"/>
        </w:rPr>
        <w:t> (объяснять) – 1. (объяснение) 2. (</w:t>
      </w:r>
      <w:proofErr w:type="gramStart"/>
      <w:r w:rsidRPr="001F1F2A">
        <w:rPr>
          <w:color w:val="666666"/>
          <w:sz w:val="28"/>
          <w:szCs w:val="28"/>
        </w:rPr>
        <w:t>объясняющий</w:t>
      </w:r>
      <w:proofErr w:type="gramEnd"/>
      <w:r w:rsidRPr="001F1F2A">
        <w:rPr>
          <w:color w:val="666666"/>
          <w:sz w:val="28"/>
          <w:szCs w:val="28"/>
        </w:rPr>
        <w:t>) 3. (объясненный) 4. (необъяснённый, необъяснимый)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proofErr w:type="gramStart"/>
      <w:r w:rsidRPr="001F1F2A">
        <w:rPr>
          <w:rStyle w:val="a4"/>
          <w:color w:val="666666"/>
          <w:sz w:val="28"/>
          <w:szCs w:val="28"/>
        </w:rPr>
        <w:t>conclude</w:t>
      </w:r>
      <w:proofErr w:type="spellEnd"/>
      <w:r w:rsidRPr="001F1F2A">
        <w:rPr>
          <w:color w:val="666666"/>
          <w:sz w:val="28"/>
          <w:szCs w:val="28"/>
        </w:rPr>
        <w:t> (заключать, делать вывод) – 1. (заключение, вывод) 2. (заключительный, завершающий) 2. (окончательно, решительно)</w:t>
      </w:r>
      <w:proofErr w:type="gramEnd"/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increase</w:t>
      </w:r>
      <w:proofErr w:type="spellEnd"/>
      <w:r w:rsidRPr="001F1F2A">
        <w:rPr>
          <w:color w:val="666666"/>
          <w:sz w:val="28"/>
          <w:szCs w:val="28"/>
        </w:rPr>
        <w:t> (повышать, увеличивать) – 1. (увеличивающийся, возрастающий) 2. (всё более, всё в большей степени)</w:t>
      </w:r>
    </w:p>
    <w:p w:rsidR="00CE1315" w:rsidRPr="001F1F2A" w:rsidRDefault="00CE1315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explore</w:t>
      </w:r>
      <w:proofErr w:type="spellEnd"/>
      <w:r w:rsidRPr="001F1F2A">
        <w:rPr>
          <w:color w:val="666666"/>
          <w:sz w:val="28"/>
          <w:szCs w:val="28"/>
        </w:rPr>
        <w:t> (исследовать) – 1. (исследование) 2. (исследователь) 3. (исследованный) 4. (неисследованный)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rStyle w:val="a4"/>
          <w:color w:val="666666"/>
          <w:sz w:val="28"/>
          <w:szCs w:val="28"/>
        </w:rPr>
      </w:pP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inform</w:t>
      </w:r>
      <w:proofErr w:type="spellEnd"/>
      <w:r w:rsidRPr="001F1F2A">
        <w:rPr>
          <w:color w:val="666666"/>
          <w:sz w:val="28"/>
          <w:szCs w:val="28"/>
        </w:rPr>
        <w:t> (информировать) – 1. (информация – </w:t>
      </w:r>
      <w:proofErr w:type="spellStart"/>
      <w:r w:rsidRPr="001F1F2A">
        <w:rPr>
          <w:rStyle w:val="a4"/>
          <w:color w:val="666666"/>
          <w:sz w:val="28"/>
          <w:szCs w:val="28"/>
        </w:rPr>
        <w:t>information</w:t>
      </w:r>
      <w:proofErr w:type="spellEnd"/>
      <w:r w:rsidRPr="001F1F2A">
        <w:rPr>
          <w:color w:val="666666"/>
          <w:sz w:val="28"/>
          <w:szCs w:val="28"/>
        </w:rPr>
        <w:t>) 2. (информативный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informative</w:t>
      </w:r>
      <w:proofErr w:type="spellEnd"/>
      <w:r w:rsidRPr="001F1F2A">
        <w:rPr>
          <w:color w:val="666666"/>
          <w:sz w:val="28"/>
          <w:szCs w:val="28"/>
        </w:rPr>
        <w:t>) 3. (информатор – </w:t>
      </w:r>
      <w:proofErr w:type="spellStart"/>
      <w:r w:rsidRPr="001F1F2A">
        <w:rPr>
          <w:rStyle w:val="a4"/>
          <w:color w:val="666666"/>
          <w:sz w:val="28"/>
          <w:szCs w:val="28"/>
        </w:rPr>
        <w:t>informant</w:t>
      </w:r>
      <w:proofErr w:type="spellEnd"/>
      <w:r w:rsidRPr="001F1F2A">
        <w:rPr>
          <w:color w:val="666666"/>
          <w:sz w:val="28"/>
          <w:szCs w:val="28"/>
        </w:rPr>
        <w:t>) 4. (информированный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informed</w:t>
      </w:r>
      <w:proofErr w:type="spellEnd"/>
      <w:r w:rsidRPr="001F1F2A">
        <w:rPr>
          <w:color w:val="666666"/>
          <w:sz w:val="28"/>
          <w:szCs w:val="28"/>
        </w:rPr>
        <w:t>) 5. (не информированный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uninformed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lastRenderedPageBreak/>
        <w:t>explain</w:t>
      </w:r>
      <w:proofErr w:type="spellEnd"/>
      <w:r w:rsidRPr="001F1F2A">
        <w:rPr>
          <w:color w:val="666666"/>
          <w:sz w:val="28"/>
          <w:szCs w:val="28"/>
        </w:rPr>
        <w:t> (объяснять) – 1. (объяснение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explanation</w:t>
      </w:r>
      <w:proofErr w:type="spellEnd"/>
      <w:r w:rsidRPr="001F1F2A">
        <w:rPr>
          <w:color w:val="666666"/>
          <w:sz w:val="28"/>
          <w:szCs w:val="28"/>
        </w:rPr>
        <w:t>, </w:t>
      </w:r>
      <w:proofErr w:type="spellStart"/>
      <w:r w:rsidRPr="001F1F2A">
        <w:rPr>
          <w:rStyle w:val="a4"/>
          <w:color w:val="666666"/>
          <w:sz w:val="28"/>
          <w:szCs w:val="28"/>
        </w:rPr>
        <w:t>explaining</w:t>
      </w:r>
      <w:proofErr w:type="spellEnd"/>
      <w:r w:rsidRPr="001F1F2A">
        <w:rPr>
          <w:color w:val="666666"/>
          <w:sz w:val="28"/>
          <w:szCs w:val="28"/>
        </w:rPr>
        <w:t>) 2. (</w:t>
      </w:r>
      <w:proofErr w:type="gramStart"/>
      <w:r w:rsidRPr="001F1F2A">
        <w:rPr>
          <w:color w:val="666666"/>
          <w:sz w:val="28"/>
          <w:szCs w:val="28"/>
        </w:rPr>
        <w:t>объясняющий</w:t>
      </w:r>
      <w:proofErr w:type="gramEnd"/>
      <w:r w:rsidRPr="001F1F2A">
        <w:rPr>
          <w:color w:val="666666"/>
          <w:sz w:val="28"/>
          <w:szCs w:val="28"/>
        </w:rPr>
        <w:t xml:space="preserve"> – </w:t>
      </w:r>
      <w:proofErr w:type="spellStart"/>
      <w:r w:rsidRPr="001F1F2A">
        <w:rPr>
          <w:rStyle w:val="a4"/>
          <w:color w:val="666666"/>
          <w:sz w:val="28"/>
          <w:szCs w:val="28"/>
        </w:rPr>
        <w:t>explaining</w:t>
      </w:r>
      <w:proofErr w:type="spellEnd"/>
      <w:r w:rsidRPr="001F1F2A">
        <w:rPr>
          <w:color w:val="666666"/>
          <w:sz w:val="28"/>
          <w:szCs w:val="28"/>
        </w:rPr>
        <w:t>) 3. (объясненный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explained</w:t>
      </w:r>
      <w:proofErr w:type="spellEnd"/>
      <w:r w:rsidRPr="001F1F2A">
        <w:rPr>
          <w:color w:val="666666"/>
          <w:sz w:val="28"/>
          <w:szCs w:val="28"/>
        </w:rPr>
        <w:t>) 4. (необъяснённый, необъяснимый – </w:t>
      </w:r>
      <w:proofErr w:type="spellStart"/>
      <w:r w:rsidRPr="001F1F2A">
        <w:rPr>
          <w:rStyle w:val="a4"/>
          <w:color w:val="666666"/>
          <w:sz w:val="28"/>
          <w:szCs w:val="28"/>
        </w:rPr>
        <w:t>unexplained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conclude</w:t>
      </w:r>
      <w:proofErr w:type="spellEnd"/>
      <w:r w:rsidRPr="001F1F2A">
        <w:rPr>
          <w:color w:val="666666"/>
          <w:sz w:val="28"/>
          <w:szCs w:val="28"/>
        </w:rPr>
        <w:t> (заключать, делать вывод) – 1. (заключение, вывод – </w:t>
      </w:r>
      <w:proofErr w:type="spellStart"/>
      <w:r w:rsidRPr="001F1F2A">
        <w:rPr>
          <w:rStyle w:val="a4"/>
          <w:color w:val="666666"/>
          <w:sz w:val="28"/>
          <w:szCs w:val="28"/>
        </w:rPr>
        <w:t>conclusion</w:t>
      </w:r>
      <w:proofErr w:type="spellEnd"/>
      <w:r w:rsidRPr="001F1F2A">
        <w:rPr>
          <w:color w:val="666666"/>
          <w:sz w:val="28"/>
          <w:szCs w:val="28"/>
        </w:rPr>
        <w:t>) 2. (заключительный, завершающий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concluding</w:t>
      </w:r>
      <w:proofErr w:type="spellEnd"/>
      <w:r w:rsidRPr="001F1F2A">
        <w:rPr>
          <w:color w:val="666666"/>
          <w:sz w:val="28"/>
          <w:szCs w:val="28"/>
        </w:rPr>
        <w:t>, </w:t>
      </w:r>
      <w:proofErr w:type="spellStart"/>
      <w:r w:rsidRPr="001F1F2A">
        <w:rPr>
          <w:rStyle w:val="a4"/>
          <w:color w:val="666666"/>
          <w:sz w:val="28"/>
          <w:szCs w:val="28"/>
        </w:rPr>
        <w:t>conclusive</w:t>
      </w:r>
      <w:proofErr w:type="spellEnd"/>
      <w:r w:rsidRPr="001F1F2A">
        <w:rPr>
          <w:color w:val="666666"/>
          <w:sz w:val="28"/>
          <w:szCs w:val="28"/>
        </w:rPr>
        <w:t>) 2. (окончательно, решительно – </w:t>
      </w:r>
      <w:proofErr w:type="spellStart"/>
      <w:r w:rsidRPr="001F1F2A">
        <w:rPr>
          <w:rStyle w:val="a4"/>
          <w:color w:val="666666"/>
          <w:sz w:val="28"/>
          <w:szCs w:val="28"/>
        </w:rPr>
        <w:t>conclusively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increase</w:t>
      </w:r>
      <w:proofErr w:type="spellEnd"/>
      <w:r w:rsidRPr="001F1F2A">
        <w:rPr>
          <w:color w:val="666666"/>
          <w:sz w:val="28"/>
          <w:szCs w:val="28"/>
        </w:rPr>
        <w:t> (повышать, увеличивать) – 1. (увеличивающийся, возрастающий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increasing</w:t>
      </w:r>
      <w:proofErr w:type="spellEnd"/>
      <w:r w:rsidRPr="001F1F2A">
        <w:rPr>
          <w:color w:val="666666"/>
          <w:sz w:val="28"/>
          <w:szCs w:val="28"/>
        </w:rPr>
        <w:t>) 2. (всё более, всё в большей степени – </w:t>
      </w:r>
      <w:proofErr w:type="spellStart"/>
      <w:r w:rsidRPr="001F1F2A">
        <w:rPr>
          <w:rStyle w:val="a4"/>
          <w:color w:val="666666"/>
          <w:sz w:val="28"/>
          <w:szCs w:val="28"/>
        </w:rPr>
        <w:t>increasingly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explore</w:t>
      </w:r>
      <w:proofErr w:type="spellEnd"/>
      <w:r w:rsidRPr="001F1F2A">
        <w:rPr>
          <w:color w:val="666666"/>
          <w:sz w:val="28"/>
          <w:szCs w:val="28"/>
        </w:rPr>
        <w:t> (исследовать) – 1. (исследование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exploration</w:t>
      </w:r>
      <w:proofErr w:type="spellEnd"/>
      <w:r w:rsidRPr="001F1F2A">
        <w:rPr>
          <w:color w:val="666666"/>
          <w:sz w:val="28"/>
          <w:szCs w:val="28"/>
        </w:rPr>
        <w:t>) 2. (исследователь – </w:t>
      </w:r>
      <w:proofErr w:type="spellStart"/>
      <w:r w:rsidRPr="001F1F2A">
        <w:rPr>
          <w:rStyle w:val="a4"/>
          <w:color w:val="666666"/>
          <w:sz w:val="28"/>
          <w:szCs w:val="28"/>
        </w:rPr>
        <w:t>explorer</w:t>
      </w:r>
      <w:proofErr w:type="spellEnd"/>
      <w:r w:rsidRPr="001F1F2A">
        <w:rPr>
          <w:color w:val="666666"/>
          <w:sz w:val="28"/>
          <w:szCs w:val="28"/>
        </w:rPr>
        <w:t>) 3. (исследованный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explored</w:t>
      </w:r>
      <w:proofErr w:type="spellEnd"/>
      <w:r w:rsidRPr="001F1F2A">
        <w:rPr>
          <w:color w:val="666666"/>
          <w:sz w:val="28"/>
          <w:szCs w:val="28"/>
        </w:rPr>
        <w:t>) 4. (неисследованный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unexplored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CE1315" w:rsidRPr="001F1F2A" w:rsidRDefault="00CE1315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1AA9" w:rsidRPr="001F1F2A" w:rsidRDefault="009C1AA9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develop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(развивать, разрабатывать) – 1. (разработка) 2. (разработчик) 3. (</w:t>
      </w:r>
      <w:proofErr w:type="spellStart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разрабатывание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4. (разработанный)</w:t>
      </w:r>
    </w:p>
    <w:p w:rsidR="009C1AA9" w:rsidRPr="001F1F2A" w:rsidRDefault="009C1AA9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encourage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(ободрять, воодушевлять) – 1. (ободрение) 2. (</w:t>
      </w:r>
      <w:proofErr w:type="gramStart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ободряющий</w:t>
      </w:r>
      <w:proofErr w:type="gram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(ободренный) 4. (ободряюще)</w:t>
      </w:r>
    </w:p>
    <w:p w:rsidR="009C1AA9" w:rsidRPr="001F1F2A" w:rsidRDefault="009C1AA9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pollute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(загрязнять) – 1. (загрязнение) 2. (загрязненный) 3. (загрязняющий) 4. (загрязнитель, источник загрязнений)</w:t>
      </w:r>
    </w:p>
    <w:p w:rsidR="009C1AA9" w:rsidRPr="001F1F2A" w:rsidRDefault="009C1AA9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destruct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(разрушать) – 1. (разрушение) 2. (разрушенный) 3. (разрушающий) 4. (разрушитель)</w:t>
      </w:r>
    </w:p>
    <w:p w:rsidR="009C1AA9" w:rsidRPr="001F1F2A" w:rsidRDefault="009C1AA9" w:rsidP="00961D9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prevent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(предотвращать) – 1. (предотвращение) 2. (</w:t>
      </w:r>
      <w:proofErr w:type="gramStart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предотвращающий</w:t>
      </w:r>
      <w:proofErr w:type="gram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(предотвращенный)</w:t>
      </w:r>
    </w:p>
    <w:p w:rsidR="009C1AA9" w:rsidRPr="001F1F2A" w:rsidRDefault="009C1AA9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develop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(развивать, разрабатывать) – 1. (разработка – </w:t>
      </w:r>
      <w:proofErr w:type="spellStart"/>
      <w:r w:rsidRPr="001F1F2A">
        <w:rPr>
          <w:rStyle w:val="a4"/>
          <w:color w:val="666666"/>
          <w:sz w:val="28"/>
          <w:szCs w:val="28"/>
        </w:rPr>
        <w:t>development</w:t>
      </w:r>
      <w:proofErr w:type="spellEnd"/>
      <w:r w:rsidRPr="001F1F2A">
        <w:rPr>
          <w:color w:val="666666"/>
          <w:sz w:val="28"/>
          <w:szCs w:val="28"/>
        </w:rPr>
        <w:t>) 2. (разработчик – </w:t>
      </w:r>
      <w:proofErr w:type="spellStart"/>
      <w:r w:rsidRPr="001F1F2A">
        <w:rPr>
          <w:rStyle w:val="a4"/>
          <w:color w:val="666666"/>
          <w:sz w:val="28"/>
          <w:szCs w:val="28"/>
        </w:rPr>
        <w:t>developer</w:t>
      </w:r>
      <w:proofErr w:type="spellEnd"/>
      <w:r w:rsidRPr="001F1F2A">
        <w:rPr>
          <w:color w:val="666666"/>
          <w:sz w:val="28"/>
          <w:szCs w:val="28"/>
        </w:rPr>
        <w:t>) 3. (</w:t>
      </w:r>
      <w:proofErr w:type="spellStart"/>
      <w:r w:rsidRPr="001F1F2A">
        <w:rPr>
          <w:color w:val="666666"/>
          <w:sz w:val="28"/>
          <w:szCs w:val="28"/>
        </w:rPr>
        <w:t>разрабатывание</w:t>
      </w:r>
      <w:proofErr w:type="spellEnd"/>
      <w:r w:rsidRPr="001F1F2A">
        <w:rPr>
          <w:color w:val="666666"/>
          <w:sz w:val="28"/>
          <w:szCs w:val="28"/>
        </w:rPr>
        <w:t xml:space="preserve"> – </w:t>
      </w:r>
      <w:proofErr w:type="spellStart"/>
      <w:r w:rsidRPr="001F1F2A">
        <w:rPr>
          <w:rStyle w:val="a4"/>
          <w:color w:val="666666"/>
          <w:sz w:val="28"/>
          <w:szCs w:val="28"/>
        </w:rPr>
        <w:t>developing</w:t>
      </w:r>
      <w:proofErr w:type="spellEnd"/>
      <w:r w:rsidRPr="001F1F2A">
        <w:rPr>
          <w:color w:val="666666"/>
          <w:sz w:val="28"/>
          <w:szCs w:val="28"/>
        </w:rPr>
        <w:t>) 4. (разработанный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developed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encourage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(ободрять, воодушевлять) – 1. (ободрение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encouragement</w:t>
      </w:r>
      <w:proofErr w:type="spellEnd"/>
      <w:r w:rsidRPr="001F1F2A">
        <w:rPr>
          <w:color w:val="666666"/>
          <w:sz w:val="28"/>
          <w:szCs w:val="28"/>
        </w:rPr>
        <w:t>) 2. (</w:t>
      </w:r>
      <w:proofErr w:type="gramStart"/>
      <w:r w:rsidRPr="001F1F2A">
        <w:rPr>
          <w:color w:val="666666"/>
          <w:sz w:val="28"/>
          <w:szCs w:val="28"/>
        </w:rPr>
        <w:t>ободряющий</w:t>
      </w:r>
      <w:proofErr w:type="gramEnd"/>
      <w:r w:rsidRPr="001F1F2A">
        <w:rPr>
          <w:color w:val="666666"/>
          <w:sz w:val="28"/>
          <w:szCs w:val="28"/>
        </w:rPr>
        <w:t xml:space="preserve"> – </w:t>
      </w:r>
      <w:proofErr w:type="spellStart"/>
      <w:r w:rsidRPr="001F1F2A">
        <w:rPr>
          <w:rStyle w:val="a4"/>
          <w:color w:val="666666"/>
          <w:sz w:val="28"/>
          <w:szCs w:val="28"/>
        </w:rPr>
        <w:t>encouraging</w:t>
      </w:r>
      <w:proofErr w:type="spellEnd"/>
      <w:r w:rsidRPr="001F1F2A">
        <w:rPr>
          <w:color w:val="666666"/>
          <w:sz w:val="28"/>
          <w:szCs w:val="28"/>
        </w:rPr>
        <w:t>) 3. (ободренный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encouraged</w:t>
      </w:r>
      <w:proofErr w:type="spellEnd"/>
      <w:r w:rsidRPr="001F1F2A">
        <w:rPr>
          <w:color w:val="666666"/>
          <w:sz w:val="28"/>
          <w:szCs w:val="28"/>
        </w:rPr>
        <w:t>) 4. (ободряюще – </w:t>
      </w:r>
      <w:proofErr w:type="spellStart"/>
      <w:r w:rsidRPr="001F1F2A">
        <w:rPr>
          <w:rStyle w:val="a4"/>
          <w:color w:val="666666"/>
          <w:sz w:val="28"/>
          <w:szCs w:val="28"/>
        </w:rPr>
        <w:t>encouragingly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pollute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(загрязнять) – 1. (загрязнение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pollution</w:t>
      </w:r>
      <w:proofErr w:type="spellEnd"/>
      <w:r w:rsidRPr="001F1F2A">
        <w:rPr>
          <w:color w:val="666666"/>
          <w:sz w:val="28"/>
          <w:szCs w:val="28"/>
        </w:rPr>
        <w:t>) 2. (загрязненный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polluted</w:t>
      </w:r>
      <w:proofErr w:type="spellEnd"/>
      <w:r w:rsidRPr="001F1F2A">
        <w:rPr>
          <w:color w:val="666666"/>
          <w:sz w:val="28"/>
          <w:szCs w:val="28"/>
        </w:rPr>
        <w:t>) 3. (загрязняющий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polluting</w:t>
      </w:r>
      <w:proofErr w:type="spellEnd"/>
      <w:r w:rsidRPr="001F1F2A">
        <w:rPr>
          <w:color w:val="666666"/>
          <w:sz w:val="28"/>
          <w:szCs w:val="28"/>
        </w:rPr>
        <w:t>) 4. (загрязнитель, источник загрязнений – </w:t>
      </w:r>
      <w:proofErr w:type="spellStart"/>
      <w:r w:rsidRPr="001F1F2A">
        <w:rPr>
          <w:rStyle w:val="a4"/>
          <w:color w:val="666666"/>
          <w:sz w:val="28"/>
          <w:szCs w:val="28"/>
        </w:rPr>
        <w:t>pollutor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destruct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(разрушать) – 1. (разрушение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destruction</w:t>
      </w:r>
      <w:proofErr w:type="spellEnd"/>
      <w:r w:rsidRPr="001F1F2A">
        <w:rPr>
          <w:color w:val="666666"/>
          <w:sz w:val="28"/>
          <w:szCs w:val="28"/>
        </w:rPr>
        <w:t>) 2. (разрушенный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dectructed</w:t>
      </w:r>
      <w:proofErr w:type="spellEnd"/>
      <w:r w:rsidRPr="001F1F2A">
        <w:rPr>
          <w:color w:val="666666"/>
          <w:sz w:val="28"/>
          <w:szCs w:val="28"/>
        </w:rPr>
        <w:t>) 3. (разрушающий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destructing</w:t>
      </w:r>
      <w:proofErr w:type="spellEnd"/>
      <w:r w:rsidRPr="001F1F2A">
        <w:rPr>
          <w:color w:val="666666"/>
          <w:sz w:val="28"/>
          <w:szCs w:val="28"/>
        </w:rPr>
        <w:t>) 4. (разрушитель – </w:t>
      </w:r>
      <w:proofErr w:type="spellStart"/>
      <w:r w:rsidRPr="001F1F2A">
        <w:rPr>
          <w:rStyle w:val="a4"/>
          <w:color w:val="666666"/>
          <w:sz w:val="28"/>
          <w:szCs w:val="28"/>
        </w:rPr>
        <w:t>destructor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prevent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(предотвращать) – 1. (предотвращение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prevention</w:t>
      </w:r>
      <w:proofErr w:type="spellEnd"/>
      <w:r w:rsidRPr="001F1F2A">
        <w:rPr>
          <w:color w:val="666666"/>
          <w:sz w:val="28"/>
          <w:szCs w:val="28"/>
        </w:rPr>
        <w:t>) 2. (</w:t>
      </w:r>
      <w:proofErr w:type="gramStart"/>
      <w:r w:rsidRPr="001F1F2A">
        <w:rPr>
          <w:color w:val="666666"/>
          <w:sz w:val="28"/>
          <w:szCs w:val="28"/>
        </w:rPr>
        <w:t>предотвращающий</w:t>
      </w:r>
      <w:proofErr w:type="gramEnd"/>
      <w:r w:rsidRPr="001F1F2A">
        <w:rPr>
          <w:color w:val="666666"/>
          <w:sz w:val="28"/>
          <w:szCs w:val="28"/>
        </w:rPr>
        <w:t xml:space="preserve"> – </w:t>
      </w:r>
      <w:proofErr w:type="spellStart"/>
      <w:r w:rsidRPr="001F1F2A">
        <w:rPr>
          <w:rStyle w:val="a4"/>
          <w:color w:val="666666"/>
          <w:sz w:val="28"/>
          <w:szCs w:val="28"/>
        </w:rPr>
        <w:t>preventing</w:t>
      </w:r>
      <w:proofErr w:type="spellEnd"/>
      <w:r w:rsidRPr="001F1F2A">
        <w:rPr>
          <w:color w:val="666666"/>
          <w:sz w:val="28"/>
          <w:szCs w:val="28"/>
        </w:rPr>
        <w:t>) 3. (предотвращенный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prevented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9C1AA9" w:rsidRPr="001F1F2A" w:rsidRDefault="009C1AA9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lastRenderedPageBreak/>
        <w:t>conserve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(сохранять) – 1. (сохранение) 2. (сохраняющий) 3. (консерватор) 4. (консервативный)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protect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(защищать) – 2. (защита) 2. (защитник) 3. (защищенный) 4. (защитный)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vary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(варьироваться, быть разнообразным) – 1. (разнообразие) 2. (</w:t>
      </w:r>
      <w:proofErr w:type="gramStart"/>
      <w:r w:rsidRPr="001F1F2A">
        <w:rPr>
          <w:color w:val="666666"/>
          <w:sz w:val="28"/>
          <w:szCs w:val="28"/>
        </w:rPr>
        <w:t>разнообразный</w:t>
      </w:r>
      <w:proofErr w:type="gramEnd"/>
      <w:r w:rsidRPr="001F1F2A">
        <w:rPr>
          <w:color w:val="666666"/>
          <w:sz w:val="28"/>
          <w:szCs w:val="28"/>
        </w:rPr>
        <w:t>) 3. (вариативный)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create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(творить, создавать) – 1. (создание, творение) 2. (создатель) 3. (созданный) 4. (творческий)</w:t>
      </w:r>
    </w:p>
    <w:p w:rsidR="001F1F2A" w:rsidRPr="001F1F2A" w:rsidRDefault="001F1F2A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write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(писать) – 1. (писатель) 2. (написанный) 3. (написание) 4. (пишущий)</w:t>
      </w:r>
    </w:p>
    <w:p w:rsidR="001F1F2A" w:rsidRPr="001F1F2A" w:rsidRDefault="001F1F2A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  <w:lang w:val="en-US"/>
        </w:rPr>
      </w:pPr>
      <w:proofErr w:type="gramStart"/>
      <w:r w:rsidRPr="001F1F2A">
        <w:rPr>
          <w:rStyle w:val="a4"/>
          <w:color w:val="666666"/>
          <w:sz w:val="28"/>
          <w:szCs w:val="28"/>
          <w:lang w:val="en-US"/>
        </w:rPr>
        <w:t>conserve</w:t>
      </w:r>
      <w:proofErr w:type="gramEnd"/>
      <w:r w:rsidRPr="001F1F2A">
        <w:rPr>
          <w:rStyle w:val="a4"/>
          <w:color w:val="666666"/>
          <w:sz w:val="28"/>
          <w:szCs w:val="28"/>
          <w:lang w:val="en-US"/>
        </w:rPr>
        <w:t> </w:t>
      </w:r>
      <w:r w:rsidRPr="001F1F2A">
        <w:rPr>
          <w:color w:val="666666"/>
          <w:sz w:val="28"/>
          <w:szCs w:val="28"/>
          <w:lang w:val="en-US"/>
        </w:rPr>
        <w:t>(</w:t>
      </w:r>
      <w:r w:rsidRPr="001F1F2A">
        <w:rPr>
          <w:color w:val="666666"/>
          <w:sz w:val="28"/>
          <w:szCs w:val="28"/>
        </w:rPr>
        <w:t>сохранять</w:t>
      </w:r>
      <w:r w:rsidRPr="001F1F2A">
        <w:rPr>
          <w:color w:val="666666"/>
          <w:sz w:val="28"/>
          <w:szCs w:val="28"/>
          <w:lang w:val="en-US"/>
        </w:rPr>
        <w:t>) – 1. (</w:t>
      </w:r>
      <w:proofErr w:type="gramStart"/>
      <w:r w:rsidRPr="001F1F2A">
        <w:rPr>
          <w:color w:val="666666"/>
          <w:sz w:val="28"/>
          <w:szCs w:val="28"/>
        </w:rPr>
        <w:t>сохранение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conservation</w:t>
      </w:r>
      <w:r w:rsidRPr="001F1F2A">
        <w:rPr>
          <w:color w:val="666666"/>
          <w:sz w:val="28"/>
          <w:szCs w:val="28"/>
          <w:lang w:val="en-US"/>
        </w:rPr>
        <w:t>) 2. (</w:t>
      </w:r>
      <w:r w:rsidRPr="001F1F2A">
        <w:rPr>
          <w:color w:val="666666"/>
          <w:sz w:val="28"/>
          <w:szCs w:val="28"/>
        </w:rPr>
        <w:t>сохраняющий</w:t>
      </w:r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conserving</w:t>
      </w:r>
      <w:r w:rsidRPr="001F1F2A">
        <w:rPr>
          <w:color w:val="666666"/>
          <w:sz w:val="28"/>
          <w:szCs w:val="28"/>
          <w:lang w:val="en-US"/>
        </w:rPr>
        <w:t>) 3. (</w:t>
      </w:r>
      <w:proofErr w:type="gramStart"/>
      <w:r w:rsidRPr="001F1F2A">
        <w:rPr>
          <w:color w:val="666666"/>
          <w:sz w:val="28"/>
          <w:szCs w:val="28"/>
        </w:rPr>
        <w:t>хранитель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conserver</w:t>
      </w:r>
      <w:r w:rsidRPr="001F1F2A">
        <w:rPr>
          <w:color w:val="666666"/>
          <w:sz w:val="28"/>
          <w:szCs w:val="28"/>
          <w:lang w:val="en-US"/>
        </w:rPr>
        <w:t>, </w:t>
      </w:r>
      <w:r w:rsidRPr="001F1F2A">
        <w:rPr>
          <w:rStyle w:val="a4"/>
          <w:color w:val="666666"/>
          <w:sz w:val="28"/>
          <w:szCs w:val="28"/>
          <w:lang w:val="en-US"/>
        </w:rPr>
        <w:t>conservator</w:t>
      </w:r>
      <w:r w:rsidRPr="001F1F2A">
        <w:rPr>
          <w:color w:val="666666"/>
          <w:sz w:val="28"/>
          <w:szCs w:val="28"/>
          <w:lang w:val="en-US"/>
        </w:rPr>
        <w:t>) 4. (</w:t>
      </w:r>
      <w:proofErr w:type="gramStart"/>
      <w:r w:rsidRPr="001F1F2A">
        <w:rPr>
          <w:color w:val="666666"/>
          <w:sz w:val="28"/>
          <w:szCs w:val="28"/>
        </w:rPr>
        <w:t>консервативный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conservative</w:t>
      </w:r>
      <w:r w:rsidRPr="001F1F2A">
        <w:rPr>
          <w:color w:val="666666"/>
          <w:sz w:val="28"/>
          <w:szCs w:val="28"/>
          <w:lang w:val="en-US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gramStart"/>
      <w:r w:rsidRPr="001F1F2A">
        <w:rPr>
          <w:rStyle w:val="a4"/>
          <w:color w:val="666666"/>
          <w:sz w:val="28"/>
          <w:szCs w:val="28"/>
          <w:lang w:val="en-US"/>
        </w:rPr>
        <w:t>protect</w:t>
      </w:r>
      <w:proofErr w:type="gramEnd"/>
      <w:r w:rsidRPr="001F1F2A">
        <w:rPr>
          <w:rStyle w:val="a4"/>
          <w:color w:val="666666"/>
          <w:sz w:val="28"/>
          <w:szCs w:val="28"/>
          <w:lang w:val="en-US"/>
        </w:rPr>
        <w:t> </w:t>
      </w:r>
      <w:r w:rsidRPr="001F1F2A">
        <w:rPr>
          <w:color w:val="666666"/>
          <w:sz w:val="28"/>
          <w:szCs w:val="28"/>
          <w:lang w:val="en-US"/>
        </w:rPr>
        <w:t>(</w:t>
      </w:r>
      <w:r w:rsidRPr="001F1F2A">
        <w:rPr>
          <w:color w:val="666666"/>
          <w:sz w:val="28"/>
          <w:szCs w:val="28"/>
        </w:rPr>
        <w:t>защищать</w:t>
      </w:r>
      <w:r w:rsidRPr="001F1F2A">
        <w:rPr>
          <w:color w:val="666666"/>
          <w:sz w:val="28"/>
          <w:szCs w:val="28"/>
          <w:lang w:val="en-US"/>
        </w:rPr>
        <w:t>) – 2. (</w:t>
      </w:r>
      <w:proofErr w:type="gramStart"/>
      <w:r w:rsidRPr="001F1F2A">
        <w:rPr>
          <w:color w:val="666666"/>
          <w:sz w:val="28"/>
          <w:szCs w:val="28"/>
        </w:rPr>
        <w:t>защита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protection</w:t>
      </w:r>
      <w:r w:rsidRPr="001F1F2A">
        <w:rPr>
          <w:color w:val="666666"/>
          <w:sz w:val="28"/>
          <w:szCs w:val="28"/>
          <w:lang w:val="en-US"/>
        </w:rPr>
        <w:t>) 2. (</w:t>
      </w:r>
      <w:proofErr w:type="gramStart"/>
      <w:r w:rsidRPr="001F1F2A">
        <w:rPr>
          <w:color w:val="666666"/>
          <w:sz w:val="28"/>
          <w:szCs w:val="28"/>
        </w:rPr>
        <w:t>защитник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protector</w:t>
      </w:r>
      <w:r w:rsidRPr="001F1F2A">
        <w:rPr>
          <w:color w:val="666666"/>
          <w:sz w:val="28"/>
          <w:szCs w:val="28"/>
          <w:lang w:val="en-US"/>
        </w:rPr>
        <w:t>) 3. (</w:t>
      </w:r>
      <w:proofErr w:type="gramStart"/>
      <w:r w:rsidRPr="001F1F2A">
        <w:rPr>
          <w:color w:val="666666"/>
          <w:sz w:val="28"/>
          <w:szCs w:val="28"/>
        </w:rPr>
        <w:t>защищенный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protected</w:t>
      </w:r>
      <w:r w:rsidRPr="001F1F2A">
        <w:rPr>
          <w:color w:val="666666"/>
          <w:sz w:val="28"/>
          <w:szCs w:val="28"/>
          <w:lang w:val="en-US"/>
        </w:rPr>
        <w:t xml:space="preserve">) 4. </w:t>
      </w:r>
      <w:r w:rsidRPr="001F1F2A">
        <w:rPr>
          <w:color w:val="666666"/>
          <w:sz w:val="28"/>
          <w:szCs w:val="28"/>
        </w:rPr>
        <w:t>(защитный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protecting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vary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(варьироваться, быть разнообразным) – 1. (разнообразие – </w:t>
      </w:r>
      <w:proofErr w:type="spellStart"/>
      <w:r w:rsidRPr="001F1F2A">
        <w:rPr>
          <w:rStyle w:val="a4"/>
          <w:color w:val="666666"/>
          <w:sz w:val="28"/>
          <w:szCs w:val="28"/>
        </w:rPr>
        <w:t>variety</w:t>
      </w:r>
      <w:proofErr w:type="spellEnd"/>
      <w:r w:rsidRPr="001F1F2A">
        <w:rPr>
          <w:color w:val="666666"/>
          <w:sz w:val="28"/>
          <w:szCs w:val="28"/>
        </w:rPr>
        <w:t>) 2. (</w:t>
      </w:r>
      <w:proofErr w:type="gramStart"/>
      <w:r w:rsidRPr="001F1F2A">
        <w:rPr>
          <w:color w:val="666666"/>
          <w:sz w:val="28"/>
          <w:szCs w:val="28"/>
        </w:rPr>
        <w:t>разнообразный</w:t>
      </w:r>
      <w:proofErr w:type="gramEnd"/>
      <w:r w:rsidRPr="001F1F2A">
        <w:rPr>
          <w:color w:val="666666"/>
          <w:sz w:val="28"/>
          <w:szCs w:val="28"/>
        </w:rPr>
        <w:t xml:space="preserve"> – </w:t>
      </w:r>
      <w:proofErr w:type="spellStart"/>
      <w:r w:rsidRPr="001F1F2A">
        <w:rPr>
          <w:rStyle w:val="a4"/>
          <w:color w:val="666666"/>
          <w:sz w:val="28"/>
          <w:szCs w:val="28"/>
        </w:rPr>
        <w:t>various</w:t>
      </w:r>
      <w:proofErr w:type="spellEnd"/>
      <w:r w:rsidRPr="001F1F2A">
        <w:rPr>
          <w:color w:val="666666"/>
          <w:sz w:val="28"/>
          <w:szCs w:val="28"/>
        </w:rPr>
        <w:t>) 3. (вариативный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variative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create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(творить, создавать) – 1. (создание, творение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creation</w:t>
      </w:r>
      <w:proofErr w:type="spellEnd"/>
      <w:r w:rsidRPr="001F1F2A">
        <w:rPr>
          <w:color w:val="666666"/>
          <w:sz w:val="28"/>
          <w:szCs w:val="28"/>
        </w:rPr>
        <w:t>) 2. (создатель – </w:t>
      </w:r>
      <w:proofErr w:type="spellStart"/>
      <w:r w:rsidRPr="001F1F2A">
        <w:rPr>
          <w:rStyle w:val="a4"/>
          <w:color w:val="666666"/>
          <w:sz w:val="28"/>
          <w:szCs w:val="28"/>
        </w:rPr>
        <w:t>creator</w:t>
      </w:r>
      <w:proofErr w:type="spellEnd"/>
      <w:r w:rsidRPr="001F1F2A">
        <w:rPr>
          <w:color w:val="666666"/>
          <w:sz w:val="28"/>
          <w:szCs w:val="28"/>
        </w:rPr>
        <w:t>) 3. (созданный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created</w:t>
      </w:r>
      <w:proofErr w:type="spellEnd"/>
      <w:r w:rsidRPr="001F1F2A">
        <w:rPr>
          <w:color w:val="666666"/>
          <w:sz w:val="28"/>
          <w:szCs w:val="28"/>
        </w:rPr>
        <w:t>) 4. (творческий – </w:t>
      </w:r>
      <w:proofErr w:type="spellStart"/>
      <w:r w:rsidRPr="001F1F2A">
        <w:rPr>
          <w:rStyle w:val="a4"/>
          <w:color w:val="666666"/>
          <w:sz w:val="28"/>
          <w:szCs w:val="28"/>
        </w:rPr>
        <w:t>creative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write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(писать) – 1. (писатель – </w:t>
      </w:r>
      <w:proofErr w:type="spellStart"/>
      <w:r w:rsidRPr="001F1F2A">
        <w:rPr>
          <w:rStyle w:val="a4"/>
          <w:color w:val="666666"/>
          <w:sz w:val="28"/>
          <w:szCs w:val="28"/>
        </w:rPr>
        <w:t>writer</w:t>
      </w:r>
      <w:proofErr w:type="spellEnd"/>
      <w:r w:rsidRPr="001F1F2A">
        <w:rPr>
          <w:color w:val="666666"/>
          <w:sz w:val="28"/>
          <w:szCs w:val="28"/>
        </w:rPr>
        <w:t>) 2. (написанный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written</w:t>
      </w:r>
      <w:proofErr w:type="spellEnd"/>
      <w:r w:rsidRPr="001F1F2A">
        <w:rPr>
          <w:color w:val="666666"/>
          <w:sz w:val="28"/>
          <w:szCs w:val="28"/>
        </w:rPr>
        <w:t>) 3. (написание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writing</w:t>
      </w:r>
      <w:proofErr w:type="spellEnd"/>
      <w:r w:rsidRPr="001F1F2A">
        <w:rPr>
          <w:color w:val="666666"/>
          <w:sz w:val="28"/>
          <w:szCs w:val="28"/>
        </w:rPr>
        <w:t>) 4. (пишущий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writing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specify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(определять, специфицировать) – 1. (определенный, специфичный) 2. (определяющий) 3. (специфически)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manufacture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(производить) – 1. (производитель) 2. (завод, фабрика) 3. (производительный, производящий)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compute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(вычислять) – 1. (вычислительная машина) 2. (</w:t>
      </w:r>
      <w:proofErr w:type="gramStart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вычисляющий</w:t>
      </w:r>
      <w:proofErr w:type="gram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(вычисленный)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invent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(изобретать) – 1. (изобретение) 2. (изобретатель) 3. (изобретательный) 4. (изобретающий) 5. (изобретенный)</w:t>
      </w:r>
    </w:p>
    <w:p w:rsidR="001F1F2A" w:rsidRPr="001F1F2A" w:rsidRDefault="001F1F2A" w:rsidP="00961D9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prepare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(готовить, подготавливать) – 1. (подготовка) 2. (подготовительный) 3. (подготовленный) 4. (тот, кто подготовил)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specify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(определять, специфицировать) – 1. (определенный, специфичный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specific</w:t>
      </w:r>
      <w:proofErr w:type="spellEnd"/>
      <w:r w:rsidRPr="001F1F2A">
        <w:rPr>
          <w:color w:val="666666"/>
          <w:sz w:val="28"/>
          <w:szCs w:val="28"/>
        </w:rPr>
        <w:t>) 2. (определяющий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specifying</w:t>
      </w:r>
      <w:proofErr w:type="spellEnd"/>
      <w:r w:rsidRPr="001F1F2A">
        <w:rPr>
          <w:color w:val="666666"/>
          <w:sz w:val="28"/>
          <w:szCs w:val="28"/>
        </w:rPr>
        <w:t>) 3. (специфически – </w:t>
      </w:r>
      <w:proofErr w:type="spellStart"/>
      <w:r w:rsidRPr="001F1F2A">
        <w:rPr>
          <w:rStyle w:val="a4"/>
          <w:color w:val="666666"/>
          <w:sz w:val="28"/>
          <w:szCs w:val="28"/>
        </w:rPr>
        <w:t>specifically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manufacture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(производить) – 1. (производитель – </w:t>
      </w:r>
      <w:proofErr w:type="spellStart"/>
      <w:r w:rsidRPr="001F1F2A">
        <w:rPr>
          <w:rStyle w:val="a4"/>
          <w:color w:val="666666"/>
          <w:sz w:val="28"/>
          <w:szCs w:val="28"/>
        </w:rPr>
        <w:t>manufacturer</w:t>
      </w:r>
      <w:proofErr w:type="spellEnd"/>
      <w:r w:rsidRPr="001F1F2A">
        <w:rPr>
          <w:color w:val="666666"/>
          <w:sz w:val="28"/>
          <w:szCs w:val="28"/>
        </w:rPr>
        <w:t>, </w:t>
      </w:r>
      <w:proofErr w:type="spellStart"/>
      <w:r w:rsidRPr="001F1F2A">
        <w:rPr>
          <w:rStyle w:val="a4"/>
          <w:color w:val="666666"/>
          <w:sz w:val="28"/>
          <w:szCs w:val="28"/>
        </w:rPr>
        <w:t>manufactor</w:t>
      </w:r>
      <w:proofErr w:type="spellEnd"/>
      <w:r w:rsidRPr="001F1F2A">
        <w:rPr>
          <w:color w:val="666666"/>
          <w:sz w:val="28"/>
          <w:szCs w:val="28"/>
        </w:rPr>
        <w:t>) 2. (завод, фабрика – </w:t>
      </w:r>
      <w:proofErr w:type="spellStart"/>
      <w:r w:rsidRPr="001F1F2A">
        <w:rPr>
          <w:rStyle w:val="a4"/>
          <w:color w:val="666666"/>
          <w:sz w:val="28"/>
          <w:szCs w:val="28"/>
        </w:rPr>
        <w:t>manufactory</w:t>
      </w:r>
      <w:proofErr w:type="spellEnd"/>
      <w:r w:rsidRPr="001F1F2A">
        <w:rPr>
          <w:color w:val="666666"/>
          <w:sz w:val="28"/>
          <w:szCs w:val="28"/>
        </w:rPr>
        <w:t>) 3. (производительный, производящий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manufacturing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lastRenderedPageBreak/>
        <w:t>compute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(вычислять) – 1. (вычислительная машина – </w:t>
      </w:r>
      <w:proofErr w:type="spellStart"/>
      <w:r w:rsidRPr="001F1F2A">
        <w:rPr>
          <w:rStyle w:val="a4"/>
          <w:color w:val="666666"/>
          <w:sz w:val="28"/>
          <w:szCs w:val="28"/>
        </w:rPr>
        <w:t>computer</w:t>
      </w:r>
      <w:proofErr w:type="spellEnd"/>
      <w:r w:rsidRPr="001F1F2A">
        <w:rPr>
          <w:color w:val="666666"/>
          <w:sz w:val="28"/>
          <w:szCs w:val="28"/>
        </w:rPr>
        <w:t>) 2. (</w:t>
      </w:r>
      <w:proofErr w:type="gramStart"/>
      <w:r w:rsidRPr="001F1F2A">
        <w:rPr>
          <w:color w:val="666666"/>
          <w:sz w:val="28"/>
          <w:szCs w:val="28"/>
        </w:rPr>
        <w:t>вычисляющий</w:t>
      </w:r>
      <w:proofErr w:type="gramEnd"/>
      <w:r w:rsidRPr="001F1F2A">
        <w:rPr>
          <w:color w:val="666666"/>
          <w:sz w:val="28"/>
          <w:szCs w:val="28"/>
        </w:rPr>
        <w:t xml:space="preserve"> – </w:t>
      </w:r>
      <w:proofErr w:type="spellStart"/>
      <w:r w:rsidRPr="001F1F2A">
        <w:rPr>
          <w:rStyle w:val="a4"/>
          <w:color w:val="666666"/>
          <w:sz w:val="28"/>
          <w:szCs w:val="28"/>
        </w:rPr>
        <w:t>computing</w:t>
      </w:r>
      <w:proofErr w:type="spellEnd"/>
      <w:r w:rsidRPr="001F1F2A">
        <w:rPr>
          <w:color w:val="666666"/>
          <w:sz w:val="28"/>
          <w:szCs w:val="28"/>
        </w:rPr>
        <w:t>) 3. (вычисленный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computed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invent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(изобретать) – 1. (изобретение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invention</w:t>
      </w:r>
      <w:proofErr w:type="spellEnd"/>
      <w:r w:rsidRPr="001F1F2A">
        <w:rPr>
          <w:color w:val="666666"/>
          <w:sz w:val="28"/>
          <w:szCs w:val="28"/>
        </w:rPr>
        <w:t>) 2. (изобретатель – </w:t>
      </w:r>
      <w:proofErr w:type="spellStart"/>
      <w:r w:rsidRPr="001F1F2A">
        <w:rPr>
          <w:rStyle w:val="a4"/>
          <w:color w:val="666666"/>
          <w:sz w:val="28"/>
          <w:szCs w:val="28"/>
        </w:rPr>
        <w:t>inventor</w:t>
      </w:r>
      <w:proofErr w:type="spellEnd"/>
      <w:r w:rsidRPr="001F1F2A">
        <w:rPr>
          <w:color w:val="666666"/>
          <w:sz w:val="28"/>
          <w:szCs w:val="28"/>
        </w:rPr>
        <w:t>) 3. (изобретательный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inventive</w:t>
      </w:r>
      <w:proofErr w:type="spellEnd"/>
      <w:r w:rsidRPr="001F1F2A">
        <w:rPr>
          <w:color w:val="666666"/>
          <w:sz w:val="28"/>
          <w:szCs w:val="28"/>
        </w:rPr>
        <w:t>) 4. (изобретающий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inventing</w:t>
      </w:r>
      <w:proofErr w:type="spellEnd"/>
      <w:r w:rsidRPr="001F1F2A">
        <w:rPr>
          <w:color w:val="666666"/>
          <w:sz w:val="28"/>
          <w:szCs w:val="28"/>
        </w:rPr>
        <w:t>) 5. (изобретенный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invented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prepare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(готовить, подготавливать) – 1. (подготовка – </w:t>
      </w:r>
      <w:proofErr w:type="spellStart"/>
      <w:r w:rsidRPr="001F1F2A">
        <w:rPr>
          <w:rStyle w:val="a4"/>
          <w:color w:val="666666"/>
          <w:sz w:val="28"/>
          <w:szCs w:val="28"/>
        </w:rPr>
        <w:t>preparation</w:t>
      </w:r>
      <w:proofErr w:type="spellEnd"/>
      <w:r w:rsidRPr="001F1F2A">
        <w:rPr>
          <w:color w:val="666666"/>
          <w:sz w:val="28"/>
          <w:szCs w:val="28"/>
        </w:rPr>
        <w:t>) 2. (подготовительный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preparative</w:t>
      </w:r>
      <w:proofErr w:type="spellEnd"/>
      <w:r w:rsidRPr="001F1F2A">
        <w:rPr>
          <w:color w:val="666666"/>
          <w:sz w:val="28"/>
          <w:szCs w:val="28"/>
        </w:rPr>
        <w:t>) 3. (подготовленный </w:t>
      </w:r>
      <w:proofErr w:type="spellStart"/>
      <w:r w:rsidRPr="001F1F2A">
        <w:rPr>
          <w:rStyle w:val="a4"/>
          <w:color w:val="666666"/>
          <w:sz w:val="28"/>
          <w:szCs w:val="28"/>
        </w:rPr>
        <w:t>prepared</w:t>
      </w:r>
      <w:proofErr w:type="spellEnd"/>
      <w:r w:rsidRPr="001F1F2A">
        <w:rPr>
          <w:color w:val="666666"/>
          <w:sz w:val="28"/>
          <w:szCs w:val="28"/>
        </w:rPr>
        <w:t>) 4. (тот, кто подготовил – </w:t>
      </w:r>
      <w:proofErr w:type="spellStart"/>
      <w:r w:rsidRPr="001F1F2A">
        <w:rPr>
          <w:rStyle w:val="a4"/>
          <w:color w:val="666666"/>
          <w:sz w:val="28"/>
          <w:szCs w:val="28"/>
        </w:rPr>
        <w:t>preparer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discover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(открывать) – 1. (открытие) 2. (открывающий) 3. (открыватель)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import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(импортировать) – 1. (импортер) 2. (импортный) 3. (импортирующий)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construct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(строить) – 1. (стройка) 2. (строитель) 3. (построенный) 4. (строительный)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evolve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(развивать, развертывать) – 1. (</w:t>
      </w:r>
      <w:proofErr w:type="gramStart"/>
      <w:r w:rsidRPr="001F1F2A">
        <w:rPr>
          <w:color w:val="666666"/>
          <w:sz w:val="28"/>
          <w:szCs w:val="28"/>
        </w:rPr>
        <w:t>развивающий</w:t>
      </w:r>
      <w:proofErr w:type="gramEnd"/>
      <w:r w:rsidRPr="001F1F2A">
        <w:rPr>
          <w:color w:val="666666"/>
          <w:sz w:val="28"/>
          <w:szCs w:val="28"/>
        </w:rPr>
        <w:t>) 2. (развитие) 3. (развитый)</w:t>
      </w:r>
    </w:p>
    <w:p w:rsidR="001F1F2A" w:rsidRPr="001F1F2A" w:rsidRDefault="001F1F2A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politicize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(заниматься политикой) – 1. (политик) 2. (политика)</w:t>
      </w:r>
    </w:p>
    <w:p w:rsidR="001F1F2A" w:rsidRPr="001F1F2A" w:rsidRDefault="001F1F2A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discover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(открывать) – 1. (открытие – </w:t>
      </w:r>
      <w:proofErr w:type="spellStart"/>
      <w:r w:rsidRPr="001F1F2A">
        <w:rPr>
          <w:rStyle w:val="a4"/>
          <w:color w:val="666666"/>
          <w:sz w:val="28"/>
          <w:szCs w:val="28"/>
        </w:rPr>
        <w:t>discovery</w:t>
      </w:r>
      <w:proofErr w:type="spellEnd"/>
      <w:r w:rsidRPr="001F1F2A">
        <w:rPr>
          <w:color w:val="666666"/>
          <w:sz w:val="28"/>
          <w:szCs w:val="28"/>
        </w:rPr>
        <w:t>) 2. (открывающий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discovering</w:t>
      </w:r>
      <w:proofErr w:type="spellEnd"/>
      <w:r w:rsidRPr="001F1F2A">
        <w:rPr>
          <w:color w:val="666666"/>
          <w:sz w:val="28"/>
          <w:szCs w:val="28"/>
        </w:rPr>
        <w:t>) 3. (открыватель – </w:t>
      </w:r>
      <w:proofErr w:type="spellStart"/>
      <w:r w:rsidRPr="001F1F2A">
        <w:rPr>
          <w:rStyle w:val="a4"/>
          <w:color w:val="666666"/>
          <w:sz w:val="28"/>
          <w:szCs w:val="28"/>
        </w:rPr>
        <w:t>discoverer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import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(импортировать) – 1. (импортер – </w:t>
      </w:r>
      <w:proofErr w:type="spellStart"/>
      <w:r w:rsidRPr="001F1F2A">
        <w:rPr>
          <w:rStyle w:val="a4"/>
          <w:color w:val="666666"/>
          <w:sz w:val="28"/>
          <w:szCs w:val="28"/>
        </w:rPr>
        <w:t>importer</w:t>
      </w:r>
      <w:proofErr w:type="spellEnd"/>
      <w:r w:rsidRPr="001F1F2A">
        <w:rPr>
          <w:color w:val="666666"/>
          <w:sz w:val="28"/>
          <w:szCs w:val="28"/>
        </w:rPr>
        <w:t>) 2. (импортный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imported</w:t>
      </w:r>
      <w:proofErr w:type="spellEnd"/>
      <w:r w:rsidRPr="001F1F2A">
        <w:rPr>
          <w:color w:val="666666"/>
          <w:sz w:val="28"/>
          <w:szCs w:val="28"/>
        </w:rPr>
        <w:t>) 3. (импортирующий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importing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  <w:lang w:val="en-US"/>
        </w:rPr>
      </w:pPr>
      <w:proofErr w:type="gramStart"/>
      <w:r w:rsidRPr="001F1F2A">
        <w:rPr>
          <w:rStyle w:val="a4"/>
          <w:color w:val="666666"/>
          <w:sz w:val="28"/>
          <w:szCs w:val="28"/>
          <w:lang w:val="en-US"/>
        </w:rPr>
        <w:t>construct</w:t>
      </w:r>
      <w:proofErr w:type="gramEnd"/>
      <w:r w:rsidRPr="001F1F2A">
        <w:rPr>
          <w:rStyle w:val="a4"/>
          <w:color w:val="666666"/>
          <w:sz w:val="28"/>
          <w:szCs w:val="28"/>
          <w:lang w:val="en-US"/>
        </w:rPr>
        <w:t> </w:t>
      </w:r>
      <w:r w:rsidRPr="001F1F2A">
        <w:rPr>
          <w:color w:val="666666"/>
          <w:sz w:val="28"/>
          <w:szCs w:val="28"/>
          <w:lang w:val="en-US"/>
        </w:rPr>
        <w:t>(</w:t>
      </w:r>
      <w:r w:rsidRPr="001F1F2A">
        <w:rPr>
          <w:color w:val="666666"/>
          <w:sz w:val="28"/>
          <w:szCs w:val="28"/>
        </w:rPr>
        <w:t>строить</w:t>
      </w:r>
      <w:r w:rsidRPr="001F1F2A">
        <w:rPr>
          <w:color w:val="666666"/>
          <w:sz w:val="28"/>
          <w:szCs w:val="28"/>
          <w:lang w:val="en-US"/>
        </w:rPr>
        <w:t>) – 1. (</w:t>
      </w:r>
      <w:proofErr w:type="gramStart"/>
      <w:r w:rsidRPr="001F1F2A">
        <w:rPr>
          <w:color w:val="666666"/>
          <w:sz w:val="28"/>
          <w:szCs w:val="28"/>
        </w:rPr>
        <w:t>стройка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construction</w:t>
      </w:r>
      <w:r w:rsidRPr="001F1F2A">
        <w:rPr>
          <w:color w:val="666666"/>
          <w:sz w:val="28"/>
          <w:szCs w:val="28"/>
          <w:lang w:val="en-US"/>
        </w:rPr>
        <w:t>) 2. (</w:t>
      </w:r>
      <w:r w:rsidRPr="001F1F2A">
        <w:rPr>
          <w:color w:val="666666"/>
          <w:sz w:val="28"/>
          <w:szCs w:val="28"/>
        </w:rPr>
        <w:t>строитель</w:t>
      </w:r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constructor</w:t>
      </w:r>
      <w:r w:rsidRPr="001F1F2A">
        <w:rPr>
          <w:color w:val="666666"/>
          <w:sz w:val="28"/>
          <w:szCs w:val="28"/>
          <w:lang w:val="en-US"/>
        </w:rPr>
        <w:t>) 3. (</w:t>
      </w:r>
      <w:proofErr w:type="gramStart"/>
      <w:r w:rsidRPr="001F1F2A">
        <w:rPr>
          <w:color w:val="666666"/>
          <w:sz w:val="28"/>
          <w:szCs w:val="28"/>
        </w:rPr>
        <w:t>построенный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constructed</w:t>
      </w:r>
      <w:r w:rsidRPr="001F1F2A">
        <w:rPr>
          <w:color w:val="666666"/>
          <w:sz w:val="28"/>
          <w:szCs w:val="28"/>
          <w:lang w:val="en-US"/>
        </w:rPr>
        <w:t>) 4. (</w:t>
      </w:r>
      <w:proofErr w:type="gramStart"/>
      <w:r w:rsidRPr="001F1F2A">
        <w:rPr>
          <w:color w:val="666666"/>
          <w:sz w:val="28"/>
          <w:szCs w:val="28"/>
        </w:rPr>
        <w:t>строительный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constructive</w:t>
      </w:r>
      <w:r w:rsidRPr="001F1F2A">
        <w:rPr>
          <w:color w:val="666666"/>
          <w:sz w:val="28"/>
          <w:szCs w:val="28"/>
          <w:lang w:val="en-US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  <w:lang w:val="en-US"/>
        </w:rPr>
      </w:pPr>
      <w:proofErr w:type="gramStart"/>
      <w:r w:rsidRPr="001F1F2A">
        <w:rPr>
          <w:rStyle w:val="a4"/>
          <w:color w:val="666666"/>
          <w:sz w:val="28"/>
          <w:szCs w:val="28"/>
          <w:lang w:val="en-US"/>
        </w:rPr>
        <w:t>evolve</w:t>
      </w:r>
      <w:proofErr w:type="gramEnd"/>
      <w:r w:rsidRPr="001F1F2A">
        <w:rPr>
          <w:rStyle w:val="a4"/>
          <w:color w:val="666666"/>
          <w:sz w:val="28"/>
          <w:szCs w:val="28"/>
          <w:lang w:val="en-US"/>
        </w:rPr>
        <w:t> </w:t>
      </w:r>
      <w:r w:rsidRPr="001F1F2A">
        <w:rPr>
          <w:color w:val="666666"/>
          <w:sz w:val="28"/>
          <w:szCs w:val="28"/>
          <w:lang w:val="en-US"/>
        </w:rPr>
        <w:t>(</w:t>
      </w:r>
      <w:r w:rsidRPr="001F1F2A">
        <w:rPr>
          <w:color w:val="666666"/>
          <w:sz w:val="28"/>
          <w:szCs w:val="28"/>
        </w:rPr>
        <w:t>развивать</w:t>
      </w:r>
      <w:r w:rsidRPr="001F1F2A">
        <w:rPr>
          <w:color w:val="666666"/>
          <w:sz w:val="28"/>
          <w:szCs w:val="28"/>
          <w:lang w:val="en-US"/>
        </w:rPr>
        <w:t xml:space="preserve">, </w:t>
      </w:r>
      <w:r w:rsidRPr="001F1F2A">
        <w:rPr>
          <w:color w:val="666666"/>
          <w:sz w:val="28"/>
          <w:szCs w:val="28"/>
        </w:rPr>
        <w:t>развертывать</w:t>
      </w:r>
      <w:r w:rsidRPr="001F1F2A">
        <w:rPr>
          <w:color w:val="666666"/>
          <w:sz w:val="28"/>
          <w:szCs w:val="28"/>
          <w:lang w:val="en-US"/>
        </w:rPr>
        <w:t>) – 1. (</w:t>
      </w:r>
      <w:proofErr w:type="gramStart"/>
      <w:r w:rsidRPr="001F1F2A">
        <w:rPr>
          <w:color w:val="666666"/>
          <w:sz w:val="28"/>
          <w:szCs w:val="28"/>
        </w:rPr>
        <w:t>развивающий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evolving</w:t>
      </w:r>
      <w:r w:rsidRPr="001F1F2A">
        <w:rPr>
          <w:color w:val="666666"/>
          <w:sz w:val="28"/>
          <w:szCs w:val="28"/>
          <w:lang w:val="en-US"/>
        </w:rPr>
        <w:t>) 2. (</w:t>
      </w:r>
      <w:proofErr w:type="gramStart"/>
      <w:r w:rsidRPr="001F1F2A">
        <w:rPr>
          <w:color w:val="666666"/>
          <w:sz w:val="28"/>
          <w:szCs w:val="28"/>
        </w:rPr>
        <w:t>развитие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evolution</w:t>
      </w:r>
      <w:r w:rsidRPr="001F1F2A">
        <w:rPr>
          <w:color w:val="666666"/>
          <w:sz w:val="28"/>
          <w:szCs w:val="28"/>
          <w:lang w:val="en-US"/>
        </w:rPr>
        <w:t>) 3. (</w:t>
      </w:r>
      <w:proofErr w:type="gramStart"/>
      <w:r w:rsidRPr="001F1F2A">
        <w:rPr>
          <w:color w:val="666666"/>
          <w:sz w:val="28"/>
          <w:szCs w:val="28"/>
        </w:rPr>
        <w:t>развитый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evolved</w:t>
      </w:r>
      <w:r w:rsidRPr="001F1F2A">
        <w:rPr>
          <w:color w:val="666666"/>
          <w:sz w:val="28"/>
          <w:szCs w:val="28"/>
          <w:lang w:val="en-US"/>
        </w:rPr>
        <w:t>)</w:t>
      </w:r>
    </w:p>
    <w:p w:rsidR="001F1F2A" w:rsidRPr="001F1F2A" w:rsidRDefault="001F1F2A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  <w:lang w:val="en-US"/>
        </w:rPr>
      </w:pPr>
      <w:proofErr w:type="gramStart"/>
      <w:r w:rsidRPr="001F1F2A">
        <w:rPr>
          <w:rStyle w:val="a4"/>
          <w:color w:val="666666"/>
          <w:sz w:val="28"/>
          <w:szCs w:val="28"/>
          <w:lang w:val="en-US"/>
        </w:rPr>
        <w:t>politicize</w:t>
      </w:r>
      <w:proofErr w:type="gramEnd"/>
      <w:r w:rsidRPr="001F1F2A">
        <w:rPr>
          <w:rStyle w:val="a4"/>
          <w:color w:val="666666"/>
          <w:sz w:val="28"/>
          <w:szCs w:val="28"/>
          <w:lang w:val="en-US"/>
        </w:rPr>
        <w:t> </w:t>
      </w:r>
      <w:r w:rsidRPr="001F1F2A">
        <w:rPr>
          <w:color w:val="666666"/>
          <w:sz w:val="28"/>
          <w:szCs w:val="28"/>
          <w:lang w:val="en-US"/>
        </w:rPr>
        <w:t>(</w:t>
      </w:r>
      <w:r w:rsidRPr="001F1F2A">
        <w:rPr>
          <w:color w:val="666666"/>
          <w:sz w:val="28"/>
          <w:szCs w:val="28"/>
        </w:rPr>
        <w:t>заниматься</w:t>
      </w:r>
      <w:r w:rsidRPr="001F1F2A">
        <w:rPr>
          <w:color w:val="666666"/>
          <w:sz w:val="28"/>
          <w:szCs w:val="28"/>
          <w:lang w:val="en-US"/>
        </w:rPr>
        <w:t xml:space="preserve"> </w:t>
      </w:r>
      <w:r w:rsidRPr="001F1F2A">
        <w:rPr>
          <w:color w:val="666666"/>
          <w:sz w:val="28"/>
          <w:szCs w:val="28"/>
        </w:rPr>
        <w:t>политикой</w:t>
      </w:r>
      <w:r w:rsidRPr="001F1F2A">
        <w:rPr>
          <w:color w:val="666666"/>
          <w:sz w:val="28"/>
          <w:szCs w:val="28"/>
          <w:lang w:val="en-US"/>
        </w:rPr>
        <w:t>) – 1. (</w:t>
      </w:r>
      <w:proofErr w:type="gramStart"/>
      <w:r w:rsidRPr="001F1F2A">
        <w:rPr>
          <w:color w:val="666666"/>
          <w:sz w:val="28"/>
          <w:szCs w:val="28"/>
        </w:rPr>
        <w:t>политик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politician</w:t>
      </w:r>
      <w:r w:rsidRPr="001F1F2A">
        <w:rPr>
          <w:color w:val="666666"/>
          <w:sz w:val="28"/>
          <w:szCs w:val="28"/>
          <w:lang w:val="en-US"/>
        </w:rPr>
        <w:t>) 2. (</w:t>
      </w:r>
      <w:proofErr w:type="gramStart"/>
      <w:r w:rsidRPr="001F1F2A">
        <w:rPr>
          <w:color w:val="666666"/>
          <w:sz w:val="28"/>
          <w:szCs w:val="28"/>
        </w:rPr>
        <w:t>политика</w:t>
      </w:r>
      <w:proofErr w:type="gramEnd"/>
      <w:r w:rsidRPr="001F1F2A">
        <w:rPr>
          <w:color w:val="666666"/>
          <w:sz w:val="28"/>
          <w:szCs w:val="28"/>
          <w:lang w:val="en-US"/>
        </w:rPr>
        <w:t xml:space="preserve"> – </w:t>
      </w:r>
      <w:r w:rsidRPr="001F1F2A">
        <w:rPr>
          <w:rStyle w:val="a4"/>
          <w:color w:val="666666"/>
          <w:sz w:val="28"/>
          <w:szCs w:val="28"/>
          <w:lang w:val="en-US"/>
        </w:rPr>
        <w:t>politics</w:t>
      </w:r>
      <w:r w:rsidRPr="001F1F2A">
        <w:rPr>
          <w:color w:val="666666"/>
          <w:sz w:val="28"/>
          <w:szCs w:val="28"/>
          <w:lang w:val="en-US"/>
        </w:rPr>
        <w:t>, </w:t>
      </w:r>
      <w:r w:rsidRPr="001F1F2A">
        <w:rPr>
          <w:rStyle w:val="a4"/>
          <w:color w:val="666666"/>
          <w:sz w:val="28"/>
          <w:szCs w:val="28"/>
          <w:lang w:val="en-US"/>
        </w:rPr>
        <w:t>policy</w:t>
      </w:r>
      <w:r w:rsidRPr="001F1F2A">
        <w:rPr>
          <w:color w:val="666666"/>
          <w:sz w:val="28"/>
          <w:szCs w:val="28"/>
          <w:lang w:val="en-US"/>
        </w:rPr>
        <w:t>)</w:t>
      </w:r>
    </w:p>
    <w:p w:rsidR="001F1F2A" w:rsidRPr="001F1F2A" w:rsidRDefault="001F1F2A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govern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(управлять) – 1. (правительство) 2. (правитель) 3. (правящий) 4. (правительственный)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depart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(уезжать) – 1. (отъезд) 2. (уезжающий, убывающий) 3. (прошлый, минувший)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meet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(встречать) – 1. (встреча) 2. (тот, кого встречают)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invite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(приглашать) – 1. (приглашение) 2. (приглашенный) 3. (тот, кого пригласили)</w:t>
      </w:r>
    </w:p>
    <w:p w:rsidR="001F1F2A" w:rsidRPr="001F1F2A" w:rsidRDefault="001F1F2A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mix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(смешивать) – 1. (смесь) 2. (</w:t>
      </w:r>
      <w:proofErr w:type="gramStart"/>
      <w:r w:rsidRPr="001F1F2A">
        <w:rPr>
          <w:color w:val="666666"/>
          <w:sz w:val="28"/>
          <w:szCs w:val="28"/>
        </w:rPr>
        <w:t>смешанный</w:t>
      </w:r>
      <w:proofErr w:type="gramEnd"/>
      <w:r w:rsidRPr="001F1F2A">
        <w:rPr>
          <w:color w:val="666666"/>
          <w:sz w:val="28"/>
          <w:szCs w:val="28"/>
        </w:rPr>
        <w:t>) 2. (мешалка)</w:t>
      </w:r>
    </w:p>
    <w:p w:rsidR="001F1F2A" w:rsidRPr="001F1F2A" w:rsidRDefault="001F1F2A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govern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(управлять) – 1. (правительство – </w:t>
      </w:r>
      <w:proofErr w:type="spellStart"/>
      <w:r w:rsidRPr="001F1F2A">
        <w:rPr>
          <w:rStyle w:val="a4"/>
          <w:color w:val="666666"/>
          <w:sz w:val="28"/>
          <w:szCs w:val="28"/>
        </w:rPr>
        <w:t>government</w:t>
      </w:r>
      <w:proofErr w:type="spellEnd"/>
      <w:r w:rsidRPr="001F1F2A">
        <w:rPr>
          <w:color w:val="666666"/>
          <w:sz w:val="28"/>
          <w:szCs w:val="28"/>
        </w:rPr>
        <w:t>) 2. (правитель – </w:t>
      </w:r>
      <w:proofErr w:type="spellStart"/>
      <w:r w:rsidRPr="001F1F2A">
        <w:rPr>
          <w:rStyle w:val="a4"/>
          <w:color w:val="666666"/>
          <w:sz w:val="28"/>
          <w:szCs w:val="28"/>
        </w:rPr>
        <w:t>governor</w:t>
      </w:r>
      <w:proofErr w:type="spellEnd"/>
      <w:r w:rsidRPr="001F1F2A">
        <w:rPr>
          <w:color w:val="666666"/>
          <w:sz w:val="28"/>
          <w:szCs w:val="28"/>
        </w:rPr>
        <w:t>) 3. (правящий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governing</w:t>
      </w:r>
      <w:proofErr w:type="spellEnd"/>
      <w:r w:rsidRPr="001F1F2A">
        <w:rPr>
          <w:color w:val="666666"/>
          <w:sz w:val="28"/>
          <w:szCs w:val="28"/>
        </w:rPr>
        <w:t>) 4. (правительственный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governmental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depart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(уезжать) – 1. (отъезд – </w:t>
      </w:r>
      <w:proofErr w:type="spellStart"/>
      <w:r w:rsidRPr="001F1F2A">
        <w:rPr>
          <w:rStyle w:val="a4"/>
          <w:color w:val="666666"/>
          <w:sz w:val="28"/>
          <w:szCs w:val="28"/>
        </w:rPr>
        <w:t>departure</w:t>
      </w:r>
      <w:proofErr w:type="spellEnd"/>
      <w:r w:rsidRPr="001F1F2A">
        <w:rPr>
          <w:color w:val="666666"/>
          <w:sz w:val="28"/>
          <w:szCs w:val="28"/>
        </w:rPr>
        <w:t>) 2. (уезжающий, убывающий – </w:t>
      </w:r>
      <w:proofErr w:type="spellStart"/>
      <w:r w:rsidRPr="001F1F2A">
        <w:rPr>
          <w:rStyle w:val="a4"/>
          <w:color w:val="666666"/>
          <w:sz w:val="28"/>
          <w:szCs w:val="28"/>
        </w:rPr>
        <w:t>departing</w:t>
      </w:r>
      <w:proofErr w:type="spellEnd"/>
      <w:r w:rsidRPr="001F1F2A">
        <w:rPr>
          <w:color w:val="666666"/>
          <w:sz w:val="28"/>
          <w:szCs w:val="28"/>
        </w:rPr>
        <w:t>) 3. (прошлый, минувший – </w:t>
      </w:r>
      <w:proofErr w:type="spellStart"/>
      <w:r w:rsidRPr="001F1F2A">
        <w:rPr>
          <w:rStyle w:val="a4"/>
          <w:color w:val="666666"/>
          <w:sz w:val="28"/>
          <w:szCs w:val="28"/>
        </w:rPr>
        <w:t>departed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meet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(встречать) – 1. (встреча – </w:t>
      </w:r>
      <w:proofErr w:type="spellStart"/>
      <w:r w:rsidRPr="001F1F2A">
        <w:rPr>
          <w:rStyle w:val="a4"/>
          <w:color w:val="666666"/>
          <w:sz w:val="28"/>
          <w:szCs w:val="28"/>
        </w:rPr>
        <w:t>meeting</w:t>
      </w:r>
      <w:proofErr w:type="spellEnd"/>
      <w:r w:rsidRPr="001F1F2A">
        <w:rPr>
          <w:color w:val="666666"/>
          <w:sz w:val="28"/>
          <w:szCs w:val="28"/>
        </w:rPr>
        <w:t>) 2. (тот, кого встречают – </w:t>
      </w:r>
      <w:proofErr w:type="spellStart"/>
      <w:r w:rsidRPr="001F1F2A">
        <w:rPr>
          <w:rStyle w:val="a4"/>
          <w:color w:val="666666"/>
          <w:sz w:val="28"/>
          <w:szCs w:val="28"/>
        </w:rPr>
        <w:t>meetee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invite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(приглашать) – 1. (приглашение – </w:t>
      </w:r>
      <w:proofErr w:type="spellStart"/>
      <w:r w:rsidRPr="001F1F2A">
        <w:rPr>
          <w:rStyle w:val="a4"/>
          <w:color w:val="666666"/>
          <w:sz w:val="28"/>
          <w:szCs w:val="28"/>
        </w:rPr>
        <w:t>invitation</w:t>
      </w:r>
      <w:proofErr w:type="spellEnd"/>
      <w:r w:rsidRPr="001F1F2A">
        <w:rPr>
          <w:color w:val="666666"/>
          <w:sz w:val="28"/>
          <w:szCs w:val="28"/>
        </w:rPr>
        <w:t>) 2. (приглашенный – </w:t>
      </w:r>
      <w:proofErr w:type="spellStart"/>
      <w:r w:rsidRPr="001F1F2A">
        <w:rPr>
          <w:rStyle w:val="a4"/>
          <w:color w:val="666666"/>
          <w:sz w:val="28"/>
          <w:szCs w:val="28"/>
        </w:rPr>
        <w:t>invited</w:t>
      </w:r>
      <w:proofErr w:type="spellEnd"/>
      <w:r w:rsidRPr="001F1F2A">
        <w:rPr>
          <w:color w:val="666666"/>
          <w:sz w:val="28"/>
          <w:szCs w:val="28"/>
        </w:rPr>
        <w:t>) 3. (тот, кого пригласили – </w:t>
      </w:r>
      <w:proofErr w:type="spellStart"/>
      <w:r w:rsidRPr="001F1F2A">
        <w:rPr>
          <w:rStyle w:val="a4"/>
          <w:color w:val="666666"/>
          <w:sz w:val="28"/>
          <w:szCs w:val="28"/>
        </w:rPr>
        <w:t>invitee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mix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(смешивать) – 1. (смесь – </w:t>
      </w:r>
      <w:proofErr w:type="spellStart"/>
      <w:r w:rsidRPr="001F1F2A">
        <w:rPr>
          <w:rStyle w:val="a4"/>
          <w:color w:val="666666"/>
          <w:sz w:val="28"/>
          <w:szCs w:val="28"/>
        </w:rPr>
        <w:t>mixture</w:t>
      </w:r>
      <w:proofErr w:type="spellEnd"/>
      <w:r w:rsidRPr="001F1F2A">
        <w:rPr>
          <w:color w:val="666666"/>
          <w:sz w:val="28"/>
          <w:szCs w:val="28"/>
        </w:rPr>
        <w:t>) 2. (</w:t>
      </w:r>
      <w:proofErr w:type="gramStart"/>
      <w:r w:rsidRPr="001F1F2A">
        <w:rPr>
          <w:color w:val="666666"/>
          <w:sz w:val="28"/>
          <w:szCs w:val="28"/>
        </w:rPr>
        <w:t>смешанный</w:t>
      </w:r>
      <w:proofErr w:type="gramEnd"/>
      <w:r w:rsidRPr="001F1F2A">
        <w:rPr>
          <w:color w:val="666666"/>
          <w:sz w:val="28"/>
          <w:szCs w:val="28"/>
        </w:rPr>
        <w:t xml:space="preserve"> – </w:t>
      </w:r>
      <w:proofErr w:type="spellStart"/>
      <w:r w:rsidRPr="001F1F2A">
        <w:rPr>
          <w:rStyle w:val="a4"/>
          <w:color w:val="666666"/>
          <w:sz w:val="28"/>
          <w:szCs w:val="28"/>
        </w:rPr>
        <w:t>mixed</w:t>
      </w:r>
      <w:proofErr w:type="spellEnd"/>
      <w:r w:rsidRPr="001F1F2A">
        <w:rPr>
          <w:color w:val="666666"/>
          <w:sz w:val="28"/>
          <w:szCs w:val="28"/>
        </w:rPr>
        <w:t>) 2. (мешалка – </w:t>
      </w:r>
      <w:proofErr w:type="spellStart"/>
      <w:r w:rsidRPr="001F1F2A">
        <w:rPr>
          <w:rStyle w:val="a4"/>
          <w:color w:val="666666"/>
          <w:sz w:val="28"/>
          <w:szCs w:val="28"/>
        </w:rPr>
        <w:t>mixer</w:t>
      </w:r>
      <w:proofErr w:type="spellEnd"/>
      <w:r w:rsidRPr="001F1F2A">
        <w:rPr>
          <w:color w:val="666666"/>
          <w:sz w:val="28"/>
          <w:szCs w:val="28"/>
        </w:rPr>
        <w:t>)</w:t>
      </w:r>
    </w:p>
    <w:p w:rsidR="001F1F2A" w:rsidRPr="001F1F2A" w:rsidRDefault="001F1F2A" w:rsidP="00961D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produce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(производить) – 1. (производство) 2. (производитель) 3. (производящий) 4. (произведенный) 5. (производительный) 6. (производительно)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economize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(экономить) – 1. (экономия) 2. (экономика как наука) 3. (экономист) 4. (экономический) 5. (экономически)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control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(управлять, контролировать) – 1. (контролер) 2. (контролирующий) 3. (управляемый, регулируемый)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educate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(давать образование, обучать) – 1. (образование) 2. (образованный) 3. (педагогический, связанный с обучением) 4. (обучающий) 5. (педагог)</w:t>
      </w:r>
    </w:p>
    <w:p w:rsidR="001F1F2A" w:rsidRPr="001F1F2A" w:rsidRDefault="001F1F2A" w:rsidP="00961D9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translate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(переводить) – 1. (перевод) 2. (переводчик) 3. (относящийся к переводу) 4. (переведенный)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produce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(производить) – 1. (производство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production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(производитель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producer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(производящий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producing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4. (произведенный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produced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5. (производительный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productive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6. (производительно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productively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economize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(экономить) – 1. (экономия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economy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(экономика как наука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economics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(экономист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economist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4. (экономический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economical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5. (экономически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economically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control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(управлять, контролировать) – 1. (контролер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controller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(контролирующий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controlling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(управляемый, регулируемый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controlled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educate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(давать образование, обучать) – 1. (образование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education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(образованный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educated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(педагогический, связанный с обучением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educative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4. (обучающий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educating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5. (педагог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educator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translate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(переводить) – 1. (перевод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translation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(переводчик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translator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(относящийся к переводу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translative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4. (переведенный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translated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gramStart"/>
      <w:r w:rsidRPr="001F1F2A">
        <w:rPr>
          <w:rStyle w:val="a4"/>
          <w:color w:val="666666"/>
          <w:sz w:val="28"/>
          <w:szCs w:val="28"/>
          <w:lang w:val="en-US"/>
        </w:rPr>
        <w:lastRenderedPageBreak/>
        <w:t>t</w:t>
      </w:r>
      <w:proofErr w:type="spellStart"/>
      <w:r w:rsidRPr="001F1F2A">
        <w:rPr>
          <w:rStyle w:val="a4"/>
          <w:color w:val="666666"/>
          <w:sz w:val="28"/>
          <w:szCs w:val="28"/>
        </w:rPr>
        <w:t>each</w:t>
      </w:r>
      <w:proofErr w:type="spellEnd"/>
      <w:proofErr w:type="gram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(преподавать) – 1. (преподаватель) 2. (преподавание)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survey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(обозревать, осматривать) – 1. (досмотрщик, наблюдатель) 2. (наблюдение)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proofErr w:type="gramStart"/>
      <w:r w:rsidRPr="001F1F2A">
        <w:rPr>
          <w:rStyle w:val="a4"/>
          <w:color w:val="666666"/>
          <w:sz w:val="28"/>
          <w:szCs w:val="28"/>
        </w:rPr>
        <w:t>study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(изучать) – 1. (студент) 2. (любящий науку, старательный) 3. (старательно, прилежно) 4. (старательность, прилежание)</w:t>
      </w:r>
      <w:proofErr w:type="gramEnd"/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practise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(практиковать) – 1. (практика) 2. (практический) 3. (практикующий врач)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perform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(исполнять) – 1. (исполнение, выступление) 2. (исполнитель) 3. (исполняющий) 4. (исполненный)</w:t>
      </w:r>
    </w:p>
    <w:p w:rsidR="001F1F2A" w:rsidRPr="001F1F2A" w:rsidRDefault="001F1F2A" w:rsidP="00961D90">
      <w:pPr>
        <w:pStyle w:val="a3"/>
        <w:spacing w:before="0" w:beforeAutospacing="0" w:after="15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assess</w:t>
      </w:r>
      <w:proofErr w:type="spellEnd"/>
      <w:r w:rsidRPr="001F1F2A">
        <w:rPr>
          <w:color w:val="666666"/>
          <w:sz w:val="28"/>
          <w:szCs w:val="28"/>
        </w:rPr>
        <w:t> (оценивать) – 1. (оценка) 2. (оценщик) 3. (оценивающий) 4. (оцененный)</w:t>
      </w:r>
    </w:p>
    <w:p w:rsidR="001F1F2A" w:rsidRPr="001F1F2A" w:rsidRDefault="001F1F2A" w:rsidP="00961D90">
      <w:pPr>
        <w:pStyle w:val="a3"/>
        <w:spacing w:before="0" w:beforeAutospacing="0" w:after="0" w:afterAutospacing="0"/>
        <w:jc w:val="both"/>
        <w:rPr>
          <w:color w:val="666666"/>
          <w:sz w:val="28"/>
          <w:szCs w:val="28"/>
        </w:rPr>
      </w:pPr>
      <w:proofErr w:type="spellStart"/>
      <w:r w:rsidRPr="001F1F2A">
        <w:rPr>
          <w:rStyle w:val="a4"/>
          <w:color w:val="666666"/>
          <w:sz w:val="28"/>
          <w:szCs w:val="28"/>
        </w:rPr>
        <w:t>qualify</w:t>
      </w:r>
      <w:proofErr w:type="spellEnd"/>
      <w:r w:rsidRPr="001F1F2A">
        <w:rPr>
          <w:rStyle w:val="a4"/>
          <w:color w:val="666666"/>
          <w:sz w:val="28"/>
          <w:szCs w:val="28"/>
        </w:rPr>
        <w:t> </w:t>
      </w:r>
      <w:r w:rsidRPr="001F1F2A">
        <w:rPr>
          <w:color w:val="666666"/>
          <w:sz w:val="28"/>
          <w:szCs w:val="28"/>
        </w:rPr>
        <w:t>(квалифицировать) – 1. (квалификация) 2. (</w:t>
      </w:r>
      <w:proofErr w:type="gramStart"/>
      <w:r w:rsidRPr="001F1F2A">
        <w:rPr>
          <w:color w:val="666666"/>
          <w:sz w:val="28"/>
          <w:szCs w:val="28"/>
        </w:rPr>
        <w:t>квалифицированный</w:t>
      </w:r>
      <w:proofErr w:type="gramEnd"/>
      <w:r w:rsidRPr="001F1F2A">
        <w:rPr>
          <w:color w:val="666666"/>
          <w:sz w:val="28"/>
          <w:szCs w:val="28"/>
        </w:rPr>
        <w:t>) 3. (качество) 4. (качественный)</w:t>
      </w:r>
    </w:p>
    <w:p w:rsidR="001F1F2A" w:rsidRPr="001F1F2A" w:rsidRDefault="001F1F2A" w:rsidP="00961D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teach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(преподавать) – 1. (преподаватель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teacher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(преподавание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teaching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survey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(обозревать, осматривать) – 1. (досмотрщик, наблюдатель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surveyor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(наблюдение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surveillance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study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(изучать) – 1. (студент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student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(любящий науку, старательный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studious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(старательно, прилежно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studiously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4. (старательность, прилежание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studiousness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practise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(практиковать) – 1. (практика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practice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(практический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practical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(практикующий врач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practitioner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perform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(исполнять) – 1. (исполнение, выступление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performance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(исполнитель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performer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(исполняющий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performing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4. (исполненный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performed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assess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 (оценивать) – 1. (оценка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assessment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(оценщик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assessor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(оценивающий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assessing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4. (оцененный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assessed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961D9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qualify</w:t>
      </w:r>
      <w:proofErr w:type="spellEnd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 </w:t>
      </w:r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(квалифицировать) – 1. (квалификация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qualification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2. (</w:t>
      </w:r>
      <w:proofErr w:type="gramStart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квалифицированный</w:t>
      </w:r>
      <w:proofErr w:type="gram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qualified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3. (качество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quality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 4. (качественный – </w:t>
      </w:r>
      <w:proofErr w:type="spellStart"/>
      <w:r w:rsidRPr="001F1F2A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qualitative</w:t>
      </w:r>
      <w:proofErr w:type="spellEnd"/>
      <w:r w:rsidRPr="001F1F2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</w:p>
    <w:p w:rsidR="001F1F2A" w:rsidRPr="001F1F2A" w:rsidRDefault="001F1F2A" w:rsidP="001F1F2A">
      <w:pPr>
        <w:rPr>
          <w:lang w:val="en-US"/>
        </w:rPr>
      </w:pPr>
    </w:p>
    <w:sectPr w:rsidR="001F1F2A" w:rsidRPr="001F1F2A" w:rsidSect="005C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E1315"/>
    <w:rsid w:val="001F1F2A"/>
    <w:rsid w:val="005C009A"/>
    <w:rsid w:val="00961D90"/>
    <w:rsid w:val="009C1AA9"/>
    <w:rsid w:val="00C801FC"/>
    <w:rsid w:val="00CE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315"/>
    <w:rPr>
      <w:b/>
      <w:bCs/>
    </w:rPr>
  </w:style>
  <w:style w:type="character" w:customStyle="1" w:styleId="a2alabel">
    <w:name w:val="a2a_label"/>
    <w:basedOn w:val="a0"/>
    <w:rsid w:val="009C1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528594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2511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24969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6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53811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8CA88-ECBD-49E1-9238-F8D5BE66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ddd</cp:lastModifiedBy>
  <cp:revision>3</cp:revision>
  <dcterms:created xsi:type="dcterms:W3CDTF">2018-12-01T07:12:00Z</dcterms:created>
  <dcterms:modified xsi:type="dcterms:W3CDTF">2018-12-03T14:26:00Z</dcterms:modified>
</cp:coreProperties>
</file>