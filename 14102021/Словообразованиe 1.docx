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1D5F" w:rsidRPr="00B31D5F" w:rsidRDefault="00B31D5F" w:rsidP="00B31D5F">
      <w:pPr>
        <w:shd w:val="clear" w:color="auto" w:fill="FFFFFF"/>
        <w:spacing w:before="150" w:after="180" w:line="240" w:lineRule="auto"/>
        <w:outlineLvl w:val="0"/>
        <w:rPr>
          <w:rFonts w:ascii="inherit" w:eastAsia="Times New Roman" w:hAnsi="inherit" w:cs="Times New Roman"/>
          <w:b/>
          <w:bCs/>
          <w:color w:val="061135"/>
          <w:kern w:val="36"/>
          <w:sz w:val="28"/>
          <w:szCs w:val="28"/>
          <w:lang w:eastAsia="ru-RU"/>
        </w:rPr>
      </w:pPr>
      <w:r w:rsidRPr="00B31D5F">
        <w:rPr>
          <w:rFonts w:ascii="inherit" w:eastAsia="Times New Roman" w:hAnsi="inherit" w:cs="Times New Roman"/>
          <w:b/>
          <w:bCs/>
          <w:color w:val="061135"/>
          <w:kern w:val="36"/>
          <w:sz w:val="28"/>
          <w:szCs w:val="28"/>
          <w:lang w:eastAsia="ru-RU"/>
        </w:rPr>
        <w:t>Словообразование (</w:t>
      </w:r>
      <w:proofErr w:type="spellStart"/>
      <w:r w:rsidRPr="00B31D5F">
        <w:rPr>
          <w:rFonts w:ascii="inherit" w:eastAsia="Times New Roman" w:hAnsi="inherit" w:cs="Times New Roman"/>
          <w:b/>
          <w:bCs/>
          <w:color w:val="061135"/>
          <w:kern w:val="36"/>
          <w:sz w:val="28"/>
          <w:szCs w:val="28"/>
          <w:lang w:eastAsia="ru-RU"/>
        </w:rPr>
        <w:t>Word</w:t>
      </w:r>
      <w:proofErr w:type="spellEnd"/>
      <w:r w:rsidRPr="00B31D5F">
        <w:rPr>
          <w:rFonts w:ascii="inherit" w:eastAsia="Times New Roman" w:hAnsi="inherit" w:cs="Times New Roman"/>
          <w:b/>
          <w:bCs/>
          <w:color w:val="061135"/>
          <w:kern w:val="36"/>
          <w:sz w:val="28"/>
          <w:szCs w:val="28"/>
          <w:lang w:eastAsia="ru-RU"/>
        </w:rPr>
        <w:t xml:space="preserve"> </w:t>
      </w:r>
      <w:proofErr w:type="spellStart"/>
      <w:r w:rsidRPr="00B31D5F">
        <w:rPr>
          <w:rFonts w:ascii="inherit" w:eastAsia="Times New Roman" w:hAnsi="inherit" w:cs="Times New Roman"/>
          <w:b/>
          <w:bCs/>
          <w:color w:val="061135"/>
          <w:kern w:val="36"/>
          <w:sz w:val="28"/>
          <w:szCs w:val="28"/>
          <w:lang w:eastAsia="ru-RU"/>
        </w:rPr>
        <w:t>Formation</w:t>
      </w:r>
      <w:proofErr w:type="spellEnd"/>
      <w:r w:rsidRPr="00B31D5F">
        <w:rPr>
          <w:rFonts w:ascii="inherit" w:eastAsia="Times New Roman" w:hAnsi="inherit" w:cs="Times New Roman"/>
          <w:b/>
          <w:bCs/>
          <w:color w:val="061135"/>
          <w:kern w:val="36"/>
          <w:sz w:val="28"/>
          <w:szCs w:val="28"/>
          <w:lang w:eastAsia="ru-RU"/>
        </w:rPr>
        <w:t>)</w:t>
      </w:r>
    </w:p>
    <w:p w:rsidR="00B31D5F" w:rsidRPr="00B31D5F" w:rsidRDefault="00B31D5F" w:rsidP="00B31D5F">
      <w:pPr>
        <w:shd w:val="clear" w:color="auto" w:fill="FFFFFF"/>
        <w:spacing w:after="120" w:line="240" w:lineRule="auto"/>
        <w:rPr>
          <w:rFonts w:ascii="Noto Sans" w:eastAsia="Times New Roman" w:hAnsi="Noto Sans" w:cs="Times New Roman"/>
          <w:color w:val="061135"/>
          <w:sz w:val="28"/>
          <w:szCs w:val="28"/>
          <w:lang w:eastAsia="ru-RU"/>
        </w:rPr>
      </w:pPr>
      <w:r w:rsidRPr="00B31D5F">
        <w:rPr>
          <w:rFonts w:ascii="Noto Sans" w:eastAsia="Times New Roman" w:hAnsi="Noto Sans" w:cs="Times New Roman"/>
          <w:color w:val="061135"/>
          <w:sz w:val="28"/>
          <w:szCs w:val="28"/>
          <w:lang w:eastAsia="ru-RU"/>
        </w:rPr>
        <w:t>В английском языке, как и в других, словообразование является инструментом обогащения речи.</w:t>
      </w:r>
    </w:p>
    <w:p w:rsidR="00B31D5F" w:rsidRPr="00B31D5F" w:rsidRDefault="00B31D5F" w:rsidP="00B31D5F">
      <w:pPr>
        <w:shd w:val="clear" w:color="auto" w:fill="FFFFFF"/>
        <w:spacing w:after="120" w:line="240" w:lineRule="auto"/>
        <w:rPr>
          <w:rFonts w:ascii="Noto Sans" w:eastAsia="Times New Roman" w:hAnsi="Noto Sans" w:cs="Times New Roman"/>
          <w:color w:val="061135"/>
          <w:sz w:val="28"/>
          <w:szCs w:val="28"/>
          <w:lang w:eastAsia="ru-RU"/>
        </w:rPr>
      </w:pPr>
      <w:r w:rsidRPr="00B31D5F">
        <w:rPr>
          <w:rFonts w:ascii="Noto Sans" w:eastAsia="Times New Roman" w:hAnsi="Noto Sans" w:cs="Times New Roman"/>
          <w:color w:val="061135"/>
          <w:sz w:val="28"/>
          <w:szCs w:val="28"/>
          <w:lang w:eastAsia="ru-RU"/>
        </w:rPr>
        <w:t>В этом материале рассмотрены наиболее распространенные способы, с помощью которых образуются новые слова:</w:t>
      </w:r>
    </w:p>
    <w:p w:rsidR="00B31D5F" w:rsidRPr="00B31D5F" w:rsidRDefault="00B31D5F" w:rsidP="00B31D5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250"/>
        <w:rPr>
          <w:rFonts w:ascii="Noto Sans" w:eastAsia="Times New Roman" w:hAnsi="Noto Sans" w:cs="Times New Roman"/>
          <w:color w:val="061135"/>
          <w:sz w:val="28"/>
          <w:szCs w:val="28"/>
          <w:lang w:eastAsia="ru-RU"/>
        </w:rPr>
      </w:pPr>
      <w:r w:rsidRPr="00B31D5F">
        <w:rPr>
          <w:rFonts w:ascii="Noto Sans" w:eastAsia="Times New Roman" w:hAnsi="Noto Sans" w:cs="Times New Roman"/>
          <w:color w:val="061135"/>
          <w:sz w:val="28"/>
          <w:szCs w:val="28"/>
          <w:lang w:eastAsia="ru-RU"/>
        </w:rPr>
        <w:t>префиксы (</w:t>
      </w:r>
      <w:proofErr w:type="spellStart"/>
      <w:r w:rsidRPr="00B31D5F">
        <w:rPr>
          <w:rFonts w:ascii="Noto Sans" w:eastAsia="Times New Roman" w:hAnsi="Noto Sans" w:cs="Times New Roman"/>
          <w:color w:val="061135"/>
          <w:sz w:val="28"/>
          <w:szCs w:val="28"/>
          <w:lang w:eastAsia="ru-RU"/>
        </w:rPr>
        <w:t>prefixes</w:t>
      </w:r>
      <w:proofErr w:type="spellEnd"/>
      <w:r w:rsidRPr="00B31D5F">
        <w:rPr>
          <w:rFonts w:ascii="Noto Sans" w:eastAsia="Times New Roman" w:hAnsi="Noto Sans" w:cs="Times New Roman"/>
          <w:color w:val="061135"/>
          <w:sz w:val="28"/>
          <w:szCs w:val="28"/>
          <w:lang w:eastAsia="ru-RU"/>
        </w:rPr>
        <w:t>);</w:t>
      </w:r>
    </w:p>
    <w:p w:rsidR="00B31D5F" w:rsidRPr="00B31D5F" w:rsidRDefault="00B31D5F" w:rsidP="00B31D5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250"/>
        <w:rPr>
          <w:rFonts w:ascii="Noto Sans" w:eastAsia="Times New Roman" w:hAnsi="Noto Sans" w:cs="Times New Roman"/>
          <w:color w:val="061135"/>
          <w:sz w:val="28"/>
          <w:szCs w:val="28"/>
          <w:lang w:eastAsia="ru-RU"/>
        </w:rPr>
      </w:pPr>
      <w:r w:rsidRPr="00B31D5F">
        <w:rPr>
          <w:rFonts w:ascii="Noto Sans" w:eastAsia="Times New Roman" w:hAnsi="Noto Sans" w:cs="Times New Roman"/>
          <w:color w:val="061135"/>
          <w:sz w:val="28"/>
          <w:szCs w:val="28"/>
          <w:lang w:eastAsia="ru-RU"/>
        </w:rPr>
        <w:t>суффиксы (</w:t>
      </w:r>
      <w:proofErr w:type="spellStart"/>
      <w:r w:rsidRPr="00B31D5F">
        <w:rPr>
          <w:rFonts w:ascii="Noto Sans" w:eastAsia="Times New Roman" w:hAnsi="Noto Sans" w:cs="Times New Roman"/>
          <w:color w:val="061135"/>
          <w:sz w:val="28"/>
          <w:szCs w:val="28"/>
          <w:lang w:eastAsia="ru-RU"/>
        </w:rPr>
        <w:t>suffixes</w:t>
      </w:r>
      <w:proofErr w:type="spellEnd"/>
      <w:r w:rsidRPr="00B31D5F">
        <w:rPr>
          <w:rFonts w:ascii="Noto Sans" w:eastAsia="Times New Roman" w:hAnsi="Noto Sans" w:cs="Times New Roman"/>
          <w:color w:val="061135"/>
          <w:sz w:val="28"/>
          <w:szCs w:val="28"/>
          <w:lang w:eastAsia="ru-RU"/>
        </w:rPr>
        <w:t>);</w:t>
      </w:r>
    </w:p>
    <w:p w:rsidR="00B31D5F" w:rsidRPr="00B31D5F" w:rsidRDefault="00B31D5F" w:rsidP="00B31D5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250"/>
        <w:rPr>
          <w:rFonts w:ascii="Noto Sans" w:eastAsia="Times New Roman" w:hAnsi="Noto Sans" w:cs="Times New Roman"/>
          <w:color w:val="061135"/>
          <w:sz w:val="28"/>
          <w:szCs w:val="28"/>
          <w:lang w:eastAsia="ru-RU"/>
        </w:rPr>
      </w:pPr>
      <w:r w:rsidRPr="00B31D5F">
        <w:rPr>
          <w:rFonts w:ascii="Noto Sans" w:eastAsia="Times New Roman" w:hAnsi="Noto Sans" w:cs="Times New Roman"/>
          <w:color w:val="061135"/>
          <w:sz w:val="28"/>
          <w:szCs w:val="28"/>
          <w:lang w:eastAsia="ru-RU"/>
        </w:rPr>
        <w:t>конверсия (</w:t>
      </w:r>
      <w:proofErr w:type="spellStart"/>
      <w:r w:rsidRPr="00B31D5F">
        <w:rPr>
          <w:rFonts w:ascii="Noto Sans" w:eastAsia="Times New Roman" w:hAnsi="Noto Sans" w:cs="Times New Roman"/>
          <w:color w:val="061135"/>
          <w:sz w:val="28"/>
          <w:szCs w:val="28"/>
          <w:lang w:eastAsia="ru-RU"/>
        </w:rPr>
        <w:t>conversion</w:t>
      </w:r>
      <w:proofErr w:type="spellEnd"/>
      <w:r w:rsidRPr="00B31D5F">
        <w:rPr>
          <w:rFonts w:ascii="Noto Sans" w:eastAsia="Times New Roman" w:hAnsi="Noto Sans" w:cs="Times New Roman"/>
          <w:color w:val="061135"/>
          <w:sz w:val="28"/>
          <w:szCs w:val="28"/>
          <w:lang w:eastAsia="ru-RU"/>
        </w:rPr>
        <w:t>);</w:t>
      </w:r>
    </w:p>
    <w:p w:rsidR="00B31D5F" w:rsidRPr="00B31D5F" w:rsidRDefault="00B31D5F" w:rsidP="00B31D5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250"/>
        <w:rPr>
          <w:rFonts w:ascii="Noto Sans" w:eastAsia="Times New Roman" w:hAnsi="Noto Sans" w:cs="Times New Roman"/>
          <w:color w:val="061135"/>
          <w:sz w:val="28"/>
          <w:szCs w:val="28"/>
          <w:lang w:eastAsia="ru-RU"/>
        </w:rPr>
      </w:pPr>
      <w:r w:rsidRPr="00B31D5F">
        <w:rPr>
          <w:rFonts w:ascii="Noto Sans" w:eastAsia="Times New Roman" w:hAnsi="Noto Sans" w:cs="Times New Roman"/>
          <w:color w:val="061135"/>
          <w:sz w:val="28"/>
          <w:szCs w:val="28"/>
          <w:lang w:eastAsia="ru-RU"/>
        </w:rPr>
        <w:t>словосложение (</w:t>
      </w:r>
      <w:proofErr w:type="spellStart"/>
      <w:r w:rsidRPr="00B31D5F">
        <w:rPr>
          <w:rFonts w:ascii="Noto Sans" w:eastAsia="Times New Roman" w:hAnsi="Noto Sans" w:cs="Times New Roman"/>
          <w:color w:val="061135"/>
          <w:sz w:val="28"/>
          <w:szCs w:val="28"/>
          <w:lang w:eastAsia="ru-RU"/>
        </w:rPr>
        <w:t>compounding</w:t>
      </w:r>
      <w:proofErr w:type="spellEnd"/>
      <w:r w:rsidRPr="00B31D5F">
        <w:rPr>
          <w:rFonts w:ascii="Noto Sans" w:eastAsia="Times New Roman" w:hAnsi="Noto Sans" w:cs="Times New Roman"/>
          <w:color w:val="061135"/>
          <w:sz w:val="28"/>
          <w:szCs w:val="28"/>
          <w:lang w:eastAsia="ru-RU"/>
        </w:rPr>
        <w:t>);</w:t>
      </w:r>
    </w:p>
    <w:p w:rsidR="00B31D5F" w:rsidRPr="00B31D5F" w:rsidRDefault="00B31D5F" w:rsidP="00B31D5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250"/>
        <w:rPr>
          <w:rFonts w:ascii="Noto Sans" w:eastAsia="Times New Roman" w:hAnsi="Noto Sans" w:cs="Times New Roman"/>
          <w:color w:val="061135"/>
          <w:sz w:val="28"/>
          <w:szCs w:val="28"/>
          <w:lang w:eastAsia="ru-RU"/>
        </w:rPr>
      </w:pPr>
      <w:r w:rsidRPr="00B31D5F">
        <w:rPr>
          <w:rFonts w:ascii="Noto Sans" w:eastAsia="Times New Roman" w:hAnsi="Noto Sans" w:cs="Times New Roman"/>
          <w:color w:val="061135"/>
          <w:sz w:val="28"/>
          <w:szCs w:val="28"/>
          <w:lang w:eastAsia="ru-RU"/>
        </w:rPr>
        <w:t>сокращение (</w:t>
      </w:r>
      <w:proofErr w:type="spellStart"/>
      <w:r w:rsidRPr="00B31D5F">
        <w:rPr>
          <w:rFonts w:ascii="Noto Sans" w:eastAsia="Times New Roman" w:hAnsi="Noto Sans" w:cs="Times New Roman"/>
          <w:color w:val="061135"/>
          <w:sz w:val="28"/>
          <w:szCs w:val="28"/>
          <w:lang w:eastAsia="ru-RU"/>
        </w:rPr>
        <w:t>abbreviation</w:t>
      </w:r>
      <w:proofErr w:type="spellEnd"/>
      <w:r w:rsidRPr="00B31D5F">
        <w:rPr>
          <w:rFonts w:ascii="Noto Sans" w:eastAsia="Times New Roman" w:hAnsi="Noto Sans" w:cs="Times New Roman"/>
          <w:color w:val="061135"/>
          <w:sz w:val="28"/>
          <w:szCs w:val="28"/>
          <w:lang w:eastAsia="ru-RU"/>
        </w:rPr>
        <w:t>).</w:t>
      </w:r>
    </w:p>
    <w:p w:rsidR="00B31D5F" w:rsidRPr="00B31D5F" w:rsidRDefault="00B31D5F" w:rsidP="00B31D5F">
      <w:pPr>
        <w:shd w:val="clear" w:color="auto" w:fill="FFFFFF"/>
        <w:spacing w:after="120" w:line="240" w:lineRule="auto"/>
        <w:rPr>
          <w:rFonts w:ascii="Noto Sans" w:eastAsia="Times New Roman" w:hAnsi="Noto Sans" w:cs="Times New Roman"/>
          <w:color w:val="061135"/>
          <w:sz w:val="28"/>
          <w:szCs w:val="28"/>
          <w:lang w:eastAsia="ru-RU"/>
        </w:rPr>
      </w:pPr>
      <w:r w:rsidRPr="00B31D5F">
        <w:rPr>
          <w:rFonts w:ascii="Noto Sans" w:eastAsia="Times New Roman" w:hAnsi="Noto Sans" w:cs="Times New Roman"/>
          <w:color w:val="061135"/>
          <w:sz w:val="28"/>
          <w:szCs w:val="28"/>
          <w:lang w:eastAsia="ru-RU"/>
        </w:rPr>
        <w:t>Краткий обзор понятий и принципов словообразования облегчит понимание языка. Знание основ образования новых слов значительно ускорит процесс изучения английского.</w:t>
      </w:r>
    </w:p>
    <w:p w:rsidR="00B31D5F" w:rsidRPr="00B31D5F" w:rsidRDefault="00B31D5F" w:rsidP="00B31D5F">
      <w:pPr>
        <w:shd w:val="clear" w:color="auto" w:fill="FFFFFF"/>
        <w:spacing w:before="120" w:after="120" w:line="240" w:lineRule="atLeast"/>
        <w:outlineLvl w:val="3"/>
        <w:rPr>
          <w:ins w:id="0" w:author="Unknown"/>
          <w:rFonts w:ascii="inherit" w:eastAsia="Times New Roman" w:hAnsi="inherit" w:cs="Times New Roman"/>
          <w:b/>
          <w:bCs/>
          <w:color w:val="061135"/>
          <w:sz w:val="28"/>
          <w:szCs w:val="28"/>
          <w:lang w:eastAsia="ru-RU"/>
        </w:rPr>
      </w:pPr>
      <w:ins w:id="1" w:author="Unknown">
        <w:r w:rsidRPr="00B31D5F">
          <w:rPr>
            <w:rFonts w:ascii="inherit" w:eastAsia="Times New Roman" w:hAnsi="inherit" w:cs="Times New Roman"/>
            <w:b/>
            <w:bCs/>
            <w:color w:val="061135"/>
            <w:sz w:val="28"/>
            <w:szCs w:val="28"/>
            <w:lang w:eastAsia="ru-RU"/>
          </w:rPr>
          <w:t>Таблица 1. Префиксация</w:t>
        </w:r>
      </w:ins>
    </w:p>
    <w:p w:rsidR="00B31D5F" w:rsidRPr="00B31D5F" w:rsidRDefault="00B31D5F" w:rsidP="00B31D5F">
      <w:pPr>
        <w:shd w:val="clear" w:color="auto" w:fill="DFF0D8"/>
        <w:spacing w:after="120" w:line="240" w:lineRule="auto"/>
        <w:rPr>
          <w:ins w:id="2" w:author="Unknown"/>
          <w:rFonts w:ascii="Noto Sans" w:eastAsia="Times New Roman" w:hAnsi="Noto Sans" w:cs="Times New Roman"/>
          <w:color w:val="061135"/>
          <w:sz w:val="28"/>
          <w:szCs w:val="28"/>
          <w:lang w:eastAsia="ru-RU"/>
        </w:rPr>
      </w:pPr>
      <w:ins w:id="3" w:author="Unknown">
        <w:r w:rsidRPr="00B31D5F">
          <w:rPr>
            <w:rFonts w:ascii="Noto Sans" w:eastAsia="Times New Roman" w:hAnsi="Noto Sans" w:cs="Times New Roman"/>
            <w:color w:val="061135"/>
            <w:sz w:val="28"/>
            <w:szCs w:val="28"/>
            <w:lang w:eastAsia="ru-RU"/>
          </w:rPr>
          <w:t>Префикс – часть слова, которая ставится перед корнем. С помощью префикса слово принимает новое значение. В большинстве случаев слово не переходит в другую часть речи, но бывают исключения.</w:t>
        </w:r>
      </w:ins>
    </w:p>
    <w:p w:rsidR="00B31D5F" w:rsidRPr="00B31D5F" w:rsidRDefault="00B31D5F" w:rsidP="00B31D5F">
      <w:pPr>
        <w:shd w:val="clear" w:color="auto" w:fill="DFF0D8"/>
        <w:spacing w:line="240" w:lineRule="auto"/>
        <w:rPr>
          <w:ins w:id="4" w:author="Unknown"/>
          <w:rFonts w:ascii="Noto Sans" w:eastAsia="Times New Roman" w:hAnsi="Noto Sans" w:cs="Times New Roman"/>
          <w:color w:val="061135"/>
          <w:sz w:val="28"/>
          <w:szCs w:val="28"/>
          <w:lang w:eastAsia="ru-RU"/>
        </w:rPr>
      </w:pPr>
      <w:ins w:id="5" w:author="Unknown">
        <w:r w:rsidRPr="00B31D5F">
          <w:rPr>
            <w:rFonts w:ascii="Noto Sans" w:eastAsia="Times New Roman" w:hAnsi="Noto Sans" w:cs="Times New Roman"/>
            <w:color w:val="CC3D1C"/>
            <w:sz w:val="28"/>
            <w:szCs w:val="28"/>
            <w:lang w:eastAsia="ru-RU"/>
          </w:rPr>
          <w:t>Префикс + Корень = Новое слово</w:t>
        </w:r>
      </w:ins>
    </w:p>
    <w:p w:rsidR="00B31D5F" w:rsidRPr="00B31D5F" w:rsidRDefault="00B31D5F" w:rsidP="00B31D5F">
      <w:pPr>
        <w:shd w:val="clear" w:color="auto" w:fill="FFFFFF"/>
        <w:spacing w:before="120" w:after="120" w:line="240" w:lineRule="atLeast"/>
        <w:outlineLvl w:val="4"/>
        <w:rPr>
          <w:ins w:id="6" w:author="Unknown"/>
          <w:rFonts w:ascii="inherit" w:eastAsia="Times New Roman" w:hAnsi="inherit" w:cs="Times New Roman"/>
          <w:b/>
          <w:bCs/>
          <w:color w:val="061135"/>
          <w:sz w:val="28"/>
          <w:szCs w:val="28"/>
          <w:lang w:eastAsia="ru-RU"/>
        </w:rPr>
      </w:pPr>
      <w:ins w:id="7" w:author="Unknown">
        <w:r w:rsidRPr="00B31D5F">
          <w:rPr>
            <w:rFonts w:ascii="inherit" w:eastAsia="Times New Roman" w:hAnsi="inherit" w:cs="Times New Roman"/>
            <w:b/>
            <w:bCs/>
            <w:color w:val="061135"/>
            <w:sz w:val="28"/>
            <w:szCs w:val="28"/>
            <w:lang w:eastAsia="ru-RU"/>
          </w:rPr>
          <w:t>Примеры</w:t>
        </w:r>
      </w:ins>
    </w:p>
    <w:p w:rsidR="00B31D5F" w:rsidRPr="00B31D5F" w:rsidRDefault="00B31D5F" w:rsidP="00B31D5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250"/>
        <w:rPr>
          <w:ins w:id="8" w:author="Unknown"/>
          <w:rFonts w:ascii="Noto Sans" w:eastAsia="Times New Roman" w:hAnsi="Noto Sans" w:cs="Times New Roman"/>
          <w:color w:val="061135"/>
          <w:sz w:val="28"/>
          <w:szCs w:val="28"/>
          <w:lang w:eastAsia="ru-RU"/>
        </w:rPr>
      </w:pPr>
      <w:proofErr w:type="spellStart"/>
      <w:ins w:id="9" w:author="Unknown">
        <w:r w:rsidRPr="00B31D5F">
          <w:rPr>
            <w:rFonts w:ascii="Noto Sans" w:eastAsia="Times New Roman" w:hAnsi="Noto Sans" w:cs="Times New Roman"/>
            <w:color w:val="CC3D1C"/>
            <w:sz w:val="28"/>
            <w:szCs w:val="28"/>
            <w:lang w:eastAsia="ru-RU"/>
          </w:rPr>
          <w:t>re</w:t>
        </w:r>
        <w:proofErr w:type="spellEnd"/>
        <w:r w:rsidRPr="00B31D5F">
          <w:rPr>
            <w:rFonts w:ascii="Noto Sans" w:eastAsia="Times New Roman" w:hAnsi="Noto Sans" w:cs="Times New Roman"/>
            <w:color w:val="061135"/>
            <w:sz w:val="28"/>
            <w:szCs w:val="28"/>
            <w:lang w:eastAsia="ru-RU"/>
          </w:rPr>
          <w:t xml:space="preserve"> + </w:t>
        </w:r>
        <w:proofErr w:type="spellStart"/>
        <w:r w:rsidRPr="00B31D5F">
          <w:rPr>
            <w:rFonts w:ascii="Noto Sans" w:eastAsia="Times New Roman" w:hAnsi="Noto Sans" w:cs="Times New Roman"/>
            <w:color w:val="061135"/>
            <w:sz w:val="28"/>
            <w:szCs w:val="28"/>
            <w:lang w:eastAsia="ru-RU"/>
          </w:rPr>
          <w:t>build</w:t>
        </w:r>
        <w:proofErr w:type="spellEnd"/>
        <w:r w:rsidRPr="00B31D5F">
          <w:rPr>
            <w:rFonts w:ascii="Noto Sans" w:eastAsia="Times New Roman" w:hAnsi="Noto Sans" w:cs="Times New Roman"/>
            <w:color w:val="061135"/>
            <w:sz w:val="28"/>
            <w:szCs w:val="28"/>
            <w:lang w:eastAsia="ru-RU"/>
          </w:rPr>
          <w:t xml:space="preserve"> (строить) = </w:t>
        </w:r>
        <w:proofErr w:type="spellStart"/>
        <w:r w:rsidRPr="00B31D5F">
          <w:rPr>
            <w:rFonts w:ascii="Noto Sans" w:eastAsia="Times New Roman" w:hAnsi="Noto Sans" w:cs="Times New Roman"/>
            <w:color w:val="CC3D1C"/>
            <w:sz w:val="28"/>
            <w:szCs w:val="28"/>
            <w:lang w:eastAsia="ru-RU"/>
          </w:rPr>
          <w:t>re</w:t>
        </w:r>
        <w:r w:rsidRPr="00B31D5F">
          <w:rPr>
            <w:rFonts w:ascii="Noto Sans" w:eastAsia="Times New Roman" w:hAnsi="Noto Sans" w:cs="Times New Roman"/>
            <w:color w:val="061135"/>
            <w:sz w:val="28"/>
            <w:szCs w:val="28"/>
            <w:lang w:eastAsia="ru-RU"/>
          </w:rPr>
          <w:t>build</w:t>
        </w:r>
        <w:proofErr w:type="spellEnd"/>
        <w:r w:rsidRPr="00B31D5F">
          <w:rPr>
            <w:rFonts w:ascii="Noto Sans" w:eastAsia="Times New Roman" w:hAnsi="Noto Sans" w:cs="Times New Roman"/>
            <w:color w:val="061135"/>
            <w:sz w:val="28"/>
            <w:szCs w:val="28"/>
            <w:lang w:eastAsia="ru-RU"/>
          </w:rPr>
          <w:t xml:space="preserve"> (перестроить по новой)</w:t>
        </w:r>
      </w:ins>
    </w:p>
    <w:p w:rsidR="00B31D5F" w:rsidRPr="00B31D5F" w:rsidRDefault="00B31D5F" w:rsidP="00B31D5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250"/>
        <w:rPr>
          <w:ins w:id="10" w:author="Unknown"/>
          <w:rFonts w:ascii="Noto Sans" w:eastAsia="Times New Roman" w:hAnsi="Noto Sans" w:cs="Times New Roman"/>
          <w:color w:val="061135"/>
          <w:sz w:val="28"/>
          <w:szCs w:val="28"/>
          <w:lang w:eastAsia="ru-RU"/>
        </w:rPr>
      </w:pPr>
      <w:proofErr w:type="spellStart"/>
      <w:ins w:id="11" w:author="Unknown">
        <w:r w:rsidRPr="00B31D5F">
          <w:rPr>
            <w:rFonts w:ascii="Noto Sans" w:eastAsia="Times New Roman" w:hAnsi="Noto Sans" w:cs="Times New Roman"/>
            <w:color w:val="CC3D1C"/>
            <w:sz w:val="28"/>
            <w:szCs w:val="28"/>
            <w:lang w:eastAsia="ru-RU"/>
          </w:rPr>
          <w:t>mis</w:t>
        </w:r>
        <w:proofErr w:type="spellEnd"/>
        <w:r w:rsidRPr="00B31D5F">
          <w:rPr>
            <w:rFonts w:ascii="Noto Sans" w:eastAsia="Times New Roman" w:hAnsi="Noto Sans" w:cs="Times New Roman"/>
            <w:color w:val="061135"/>
            <w:sz w:val="28"/>
            <w:szCs w:val="28"/>
            <w:lang w:eastAsia="ru-RU"/>
          </w:rPr>
          <w:t xml:space="preserve"> + </w:t>
        </w:r>
        <w:proofErr w:type="spellStart"/>
        <w:r w:rsidRPr="00B31D5F">
          <w:rPr>
            <w:rFonts w:ascii="Noto Sans" w:eastAsia="Times New Roman" w:hAnsi="Noto Sans" w:cs="Times New Roman"/>
            <w:color w:val="061135"/>
            <w:sz w:val="28"/>
            <w:szCs w:val="28"/>
            <w:lang w:eastAsia="ru-RU"/>
          </w:rPr>
          <w:t>conduct</w:t>
        </w:r>
        <w:proofErr w:type="spellEnd"/>
        <w:r w:rsidRPr="00B31D5F">
          <w:rPr>
            <w:rFonts w:ascii="Noto Sans" w:eastAsia="Times New Roman" w:hAnsi="Noto Sans" w:cs="Times New Roman"/>
            <w:color w:val="061135"/>
            <w:sz w:val="28"/>
            <w:szCs w:val="28"/>
            <w:lang w:eastAsia="ru-RU"/>
          </w:rPr>
          <w:t xml:space="preserve"> (поведение) = </w:t>
        </w:r>
        <w:proofErr w:type="spellStart"/>
        <w:r w:rsidRPr="00B31D5F">
          <w:rPr>
            <w:rFonts w:ascii="Noto Sans" w:eastAsia="Times New Roman" w:hAnsi="Noto Sans" w:cs="Times New Roman"/>
            <w:color w:val="CC3D1C"/>
            <w:sz w:val="28"/>
            <w:szCs w:val="28"/>
            <w:lang w:eastAsia="ru-RU"/>
          </w:rPr>
          <w:t>mis</w:t>
        </w:r>
        <w:r w:rsidRPr="00B31D5F">
          <w:rPr>
            <w:rFonts w:ascii="Noto Sans" w:eastAsia="Times New Roman" w:hAnsi="Noto Sans" w:cs="Times New Roman"/>
            <w:color w:val="061135"/>
            <w:sz w:val="28"/>
            <w:szCs w:val="28"/>
            <w:lang w:eastAsia="ru-RU"/>
          </w:rPr>
          <w:t>conduct</w:t>
        </w:r>
        <w:proofErr w:type="spellEnd"/>
        <w:r w:rsidRPr="00B31D5F">
          <w:rPr>
            <w:rFonts w:ascii="Noto Sans" w:eastAsia="Times New Roman" w:hAnsi="Noto Sans" w:cs="Times New Roman"/>
            <w:color w:val="061135"/>
            <w:sz w:val="28"/>
            <w:szCs w:val="28"/>
            <w:lang w:eastAsia="ru-RU"/>
          </w:rPr>
          <w:t xml:space="preserve"> (плохое поведение)</w:t>
        </w:r>
      </w:ins>
    </w:p>
    <w:p w:rsidR="00B31D5F" w:rsidRPr="00B31D5F" w:rsidRDefault="00B31D5F" w:rsidP="00B31D5F">
      <w:pPr>
        <w:shd w:val="clear" w:color="auto" w:fill="FFFFFF"/>
        <w:spacing w:after="120" w:line="240" w:lineRule="auto"/>
        <w:rPr>
          <w:ins w:id="12" w:author="Unknown"/>
          <w:rFonts w:ascii="Noto Sans" w:eastAsia="Times New Roman" w:hAnsi="Noto Sans" w:cs="Times New Roman"/>
          <w:color w:val="061135"/>
          <w:sz w:val="28"/>
          <w:szCs w:val="28"/>
          <w:lang w:eastAsia="ru-RU"/>
        </w:rPr>
      </w:pPr>
      <w:ins w:id="13" w:author="Unknown">
        <w:r w:rsidRPr="00B31D5F">
          <w:rPr>
            <w:rFonts w:ascii="Noto Sans" w:eastAsia="Times New Roman" w:hAnsi="Noto Sans" w:cs="Times New Roman"/>
            <w:color w:val="061135"/>
            <w:sz w:val="28"/>
            <w:szCs w:val="28"/>
            <w:lang w:eastAsia="ru-RU"/>
          </w:rPr>
          <w:t>В таблице рассмотрены префиксы, которые встречаются наиболее часто.</w:t>
        </w:r>
      </w:ins>
    </w:p>
    <w:tbl>
      <w:tblPr>
        <w:tblW w:w="0" w:type="auto"/>
        <w:tblBorders>
          <w:top w:val="single" w:sz="4" w:space="0" w:color="504E56"/>
          <w:left w:val="single" w:sz="4" w:space="0" w:color="504E56"/>
          <w:bottom w:val="single" w:sz="4" w:space="0" w:color="504E56"/>
          <w:right w:val="single" w:sz="4" w:space="0" w:color="504E56"/>
        </w:tblBorders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4400"/>
        <w:gridCol w:w="5075"/>
      </w:tblGrid>
      <w:tr w:rsidR="00B31D5F" w:rsidRPr="00B31D5F" w:rsidTr="00B31D5F">
        <w:tc>
          <w:tcPr>
            <w:tcW w:w="4728" w:type="dxa"/>
            <w:tcBorders>
              <w:top w:val="single" w:sz="4" w:space="0" w:color="504E56"/>
              <w:left w:val="single" w:sz="4" w:space="0" w:color="504E56"/>
              <w:bottom w:val="single" w:sz="4" w:space="0" w:color="504E56"/>
              <w:right w:val="single" w:sz="4" w:space="0" w:color="504E56"/>
            </w:tcBorders>
            <w:shd w:val="clear" w:color="auto" w:fill="auto"/>
            <w:vAlign w:val="center"/>
            <w:hideMark/>
          </w:tcPr>
          <w:p w:rsidR="00B31D5F" w:rsidRPr="00B31D5F" w:rsidRDefault="00B31D5F" w:rsidP="00B31D5F">
            <w:pPr>
              <w:spacing w:after="7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31D5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Приставки и их значения</w:t>
            </w:r>
          </w:p>
        </w:tc>
        <w:tc>
          <w:tcPr>
            <w:tcW w:w="5916" w:type="dxa"/>
            <w:tcBorders>
              <w:top w:val="single" w:sz="4" w:space="0" w:color="504E56"/>
              <w:left w:val="single" w:sz="4" w:space="0" w:color="504E56"/>
              <w:bottom w:val="single" w:sz="4" w:space="0" w:color="504E56"/>
              <w:right w:val="single" w:sz="4" w:space="0" w:color="504E56"/>
            </w:tcBorders>
            <w:shd w:val="clear" w:color="auto" w:fill="auto"/>
            <w:vAlign w:val="center"/>
            <w:hideMark/>
          </w:tcPr>
          <w:p w:rsidR="00B31D5F" w:rsidRPr="00B31D5F" w:rsidRDefault="00B31D5F" w:rsidP="00B31D5F">
            <w:pPr>
              <w:spacing w:after="7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31D5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Примеры</w:t>
            </w:r>
          </w:p>
        </w:tc>
      </w:tr>
      <w:tr w:rsidR="00B31D5F" w:rsidRPr="00B31D5F" w:rsidTr="00B31D5F">
        <w:tc>
          <w:tcPr>
            <w:tcW w:w="0" w:type="auto"/>
            <w:tcBorders>
              <w:top w:val="single" w:sz="4" w:space="0" w:color="504E56"/>
              <w:left w:val="single" w:sz="4" w:space="0" w:color="504E56"/>
              <w:bottom w:val="single" w:sz="4" w:space="0" w:color="504E56"/>
              <w:right w:val="single" w:sz="4" w:space="0" w:color="504E56"/>
            </w:tcBorders>
            <w:shd w:val="clear" w:color="auto" w:fill="auto"/>
            <w:vAlign w:val="center"/>
            <w:hideMark/>
          </w:tcPr>
          <w:p w:rsidR="00B31D5F" w:rsidRPr="00B31D5F" w:rsidRDefault="00B31D5F" w:rsidP="00B31D5F">
            <w:pPr>
              <w:spacing w:after="0" w:line="312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B31D5F">
              <w:rPr>
                <w:rFonts w:ascii="Times New Roman" w:eastAsia="Times New Roman" w:hAnsi="Times New Roman" w:cs="Times New Roman"/>
                <w:color w:val="CC3D1C"/>
                <w:sz w:val="28"/>
                <w:szCs w:val="28"/>
                <w:lang w:eastAsia="ru-RU"/>
              </w:rPr>
              <w:t>un</w:t>
            </w:r>
            <w:proofErr w:type="spellEnd"/>
            <w:r w:rsidRPr="00B31D5F">
              <w:rPr>
                <w:rFonts w:ascii="Times New Roman" w:eastAsia="Times New Roman" w:hAnsi="Times New Roman" w:cs="Times New Roman"/>
                <w:color w:val="CC3D1C"/>
                <w:sz w:val="28"/>
                <w:szCs w:val="28"/>
                <w:lang w:eastAsia="ru-RU"/>
              </w:rPr>
              <w:t xml:space="preserve">- , </w:t>
            </w:r>
            <w:proofErr w:type="spellStart"/>
            <w:r w:rsidRPr="00B31D5F">
              <w:rPr>
                <w:rFonts w:ascii="Times New Roman" w:eastAsia="Times New Roman" w:hAnsi="Times New Roman" w:cs="Times New Roman"/>
                <w:color w:val="CC3D1C"/>
                <w:sz w:val="28"/>
                <w:szCs w:val="28"/>
                <w:lang w:eastAsia="ru-RU"/>
              </w:rPr>
              <w:t>dis</w:t>
            </w:r>
            <w:proofErr w:type="spellEnd"/>
            <w:r w:rsidRPr="00B31D5F">
              <w:rPr>
                <w:rFonts w:ascii="Times New Roman" w:eastAsia="Times New Roman" w:hAnsi="Times New Roman" w:cs="Times New Roman"/>
                <w:color w:val="CC3D1C"/>
                <w:sz w:val="28"/>
                <w:szCs w:val="28"/>
                <w:lang w:eastAsia="ru-RU"/>
              </w:rPr>
              <w:t xml:space="preserve">- , </w:t>
            </w:r>
            <w:proofErr w:type="spellStart"/>
            <w:r w:rsidRPr="00B31D5F">
              <w:rPr>
                <w:rFonts w:ascii="Times New Roman" w:eastAsia="Times New Roman" w:hAnsi="Times New Roman" w:cs="Times New Roman"/>
                <w:color w:val="CC3D1C"/>
                <w:sz w:val="28"/>
                <w:szCs w:val="28"/>
                <w:lang w:eastAsia="ru-RU"/>
              </w:rPr>
              <w:t>in</w:t>
            </w:r>
            <w:proofErr w:type="spellEnd"/>
            <w:r w:rsidRPr="00B31D5F">
              <w:rPr>
                <w:rFonts w:ascii="Times New Roman" w:eastAsia="Times New Roman" w:hAnsi="Times New Roman" w:cs="Times New Roman"/>
                <w:color w:val="CC3D1C"/>
                <w:sz w:val="28"/>
                <w:szCs w:val="28"/>
                <w:lang w:eastAsia="ru-RU"/>
              </w:rPr>
              <w:t xml:space="preserve">- , </w:t>
            </w:r>
            <w:proofErr w:type="spellStart"/>
            <w:r w:rsidRPr="00B31D5F">
              <w:rPr>
                <w:rFonts w:ascii="Times New Roman" w:eastAsia="Times New Roman" w:hAnsi="Times New Roman" w:cs="Times New Roman"/>
                <w:color w:val="CC3D1C"/>
                <w:sz w:val="28"/>
                <w:szCs w:val="28"/>
                <w:lang w:eastAsia="ru-RU"/>
              </w:rPr>
              <w:t>non</w:t>
            </w:r>
            <w:proofErr w:type="spellEnd"/>
            <w:r w:rsidRPr="00B31D5F">
              <w:rPr>
                <w:rFonts w:ascii="Times New Roman" w:eastAsia="Times New Roman" w:hAnsi="Times New Roman" w:cs="Times New Roman"/>
                <w:color w:val="CC3D1C"/>
                <w:sz w:val="28"/>
                <w:szCs w:val="28"/>
                <w:lang w:eastAsia="ru-RU"/>
              </w:rPr>
              <w:t xml:space="preserve">- , </w:t>
            </w:r>
            <w:proofErr w:type="spellStart"/>
            <w:r w:rsidRPr="00B31D5F">
              <w:rPr>
                <w:rFonts w:ascii="Times New Roman" w:eastAsia="Times New Roman" w:hAnsi="Times New Roman" w:cs="Times New Roman"/>
                <w:color w:val="CC3D1C"/>
                <w:sz w:val="28"/>
                <w:szCs w:val="28"/>
                <w:lang w:eastAsia="ru-RU"/>
              </w:rPr>
              <w:t>il</w:t>
            </w:r>
            <w:proofErr w:type="spellEnd"/>
            <w:r w:rsidRPr="00B31D5F">
              <w:rPr>
                <w:rFonts w:ascii="Times New Roman" w:eastAsia="Times New Roman" w:hAnsi="Times New Roman" w:cs="Times New Roman"/>
                <w:color w:val="CC3D1C"/>
                <w:sz w:val="28"/>
                <w:szCs w:val="28"/>
                <w:lang w:eastAsia="ru-RU"/>
              </w:rPr>
              <w:t xml:space="preserve">- , </w:t>
            </w:r>
            <w:proofErr w:type="spellStart"/>
            <w:r w:rsidRPr="00B31D5F">
              <w:rPr>
                <w:rFonts w:ascii="Times New Roman" w:eastAsia="Times New Roman" w:hAnsi="Times New Roman" w:cs="Times New Roman"/>
                <w:color w:val="CC3D1C"/>
                <w:sz w:val="28"/>
                <w:szCs w:val="28"/>
                <w:lang w:eastAsia="ru-RU"/>
              </w:rPr>
              <w:t>im</w:t>
            </w:r>
            <w:proofErr w:type="spellEnd"/>
            <w:r w:rsidRPr="00B31D5F">
              <w:rPr>
                <w:rFonts w:ascii="Times New Roman" w:eastAsia="Times New Roman" w:hAnsi="Times New Roman" w:cs="Times New Roman"/>
                <w:color w:val="CC3D1C"/>
                <w:sz w:val="28"/>
                <w:szCs w:val="28"/>
                <w:lang w:eastAsia="ru-RU"/>
              </w:rPr>
              <w:t xml:space="preserve">- , </w:t>
            </w:r>
            <w:proofErr w:type="spellStart"/>
            <w:r w:rsidRPr="00B31D5F">
              <w:rPr>
                <w:rFonts w:ascii="Times New Roman" w:eastAsia="Times New Roman" w:hAnsi="Times New Roman" w:cs="Times New Roman"/>
                <w:color w:val="CC3D1C"/>
                <w:sz w:val="28"/>
                <w:szCs w:val="28"/>
                <w:lang w:eastAsia="ru-RU"/>
              </w:rPr>
              <w:t>ir</w:t>
            </w:r>
            <w:proofErr w:type="spellEnd"/>
            <w:r w:rsidRPr="00B31D5F">
              <w:rPr>
                <w:rFonts w:ascii="Times New Roman" w:eastAsia="Times New Roman" w:hAnsi="Times New Roman" w:cs="Times New Roman"/>
                <w:color w:val="CC3D1C"/>
                <w:sz w:val="28"/>
                <w:szCs w:val="28"/>
                <w:lang w:eastAsia="ru-RU"/>
              </w:rPr>
              <w:t>-</w:t>
            </w:r>
            <w:proofErr w:type="gramStart"/>
            <w:r w:rsidRPr="00B31D5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:</w:t>
            </w:r>
            <w:proofErr w:type="gramEnd"/>
            <w:r w:rsidRPr="00B31D5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указывают на отрицание, делают слово противоположным по значению</w:t>
            </w:r>
          </w:p>
        </w:tc>
        <w:tc>
          <w:tcPr>
            <w:tcW w:w="0" w:type="auto"/>
            <w:tcBorders>
              <w:top w:val="single" w:sz="4" w:space="0" w:color="504E56"/>
              <w:left w:val="single" w:sz="4" w:space="0" w:color="504E56"/>
              <w:bottom w:val="single" w:sz="4" w:space="0" w:color="504E56"/>
              <w:right w:val="single" w:sz="4" w:space="0" w:color="504E56"/>
            </w:tcBorders>
            <w:shd w:val="clear" w:color="auto" w:fill="auto"/>
            <w:vAlign w:val="center"/>
            <w:hideMark/>
          </w:tcPr>
          <w:p w:rsidR="00B31D5F" w:rsidRPr="00B31D5F" w:rsidRDefault="00B31D5F" w:rsidP="00B31D5F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ind w:left="25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B31D5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belief</w:t>
            </w:r>
            <w:proofErr w:type="spellEnd"/>
            <w:r w:rsidRPr="00B31D5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(вера, доверие) – </w:t>
            </w:r>
            <w:proofErr w:type="spellStart"/>
            <w:r w:rsidRPr="00B31D5F">
              <w:rPr>
                <w:rFonts w:ascii="Times New Roman" w:eastAsia="Times New Roman" w:hAnsi="Times New Roman" w:cs="Times New Roman"/>
                <w:color w:val="CC3D1C"/>
                <w:sz w:val="28"/>
                <w:szCs w:val="28"/>
                <w:lang w:eastAsia="ru-RU"/>
              </w:rPr>
              <w:t>un</w:t>
            </w:r>
            <w:r w:rsidRPr="00B31D5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belief</w:t>
            </w:r>
            <w:proofErr w:type="spellEnd"/>
            <w:r w:rsidRPr="00B31D5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(</w:t>
            </w:r>
            <w:r w:rsidRPr="00B31D5F">
              <w:rPr>
                <w:rFonts w:ascii="Times New Roman" w:eastAsia="Times New Roman" w:hAnsi="Times New Roman" w:cs="Times New Roman"/>
                <w:color w:val="CC3D1C"/>
                <w:sz w:val="28"/>
                <w:szCs w:val="28"/>
                <w:lang w:eastAsia="ru-RU"/>
              </w:rPr>
              <w:t>не</w:t>
            </w:r>
            <w:r w:rsidRPr="00B31D5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верие)</w:t>
            </w:r>
          </w:p>
          <w:p w:rsidR="00B31D5F" w:rsidRPr="00B31D5F" w:rsidRDefault="00B31D5F" w:rsidP="00B31D5F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ind w:left="25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B31D5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claim</w:t>
            </w:r>
            <w:proofErr w:type="spellEnd"/>
            <w:r w:rsidRPr="00B31D5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(утверждать) – </w:t>
            </w:r>
            <w:proofErr w:type="spellStart"/>
            <w:r w:rsidRPr="00B31D5F">
              <w:rPr>
                <w:rFonts w:ascii="Times New Roman" w:eastAsia="Times New Roman" w:hAnsi="Times New Roman" w:cs="Times New Roman"/>
                <w:color w:val="CC3D1C"/>
                <w:sz w:val="28"/>
                <w:szCs w:val="28"/>
                <w:lang w:eastAsia="ru-RU"/>
              </w:rPr>
              <w:t>dis</w:t>
            </w:r>
            <w:r w:rsidRPr="00B31D5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claim</w:t>
            </w:r>
            <w:proofErr w:type="spellEnd"/>
            <w:r w:rsidRPr="00B31D5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(отрицать) </w:t>
            </w:r>
          </w:p>
          <w:p w:rsidR="00B31D5F" w:rsidRPr="00B31D5F" w:rsidRDefault="00B31D5F" w:rsidP="00B31D5F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ind w:left="25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B31D5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dependence</w:t>
            </w:r>
            <w:proofErr w:type="spellEnd"/>
            <w:r w:rsidRPr="00B31D5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(зависимость) – </w:t>
            </w:r>
            <w:proofErr w:type="spellStart"/>
            <w:r w:rsidRPr="00B31D5F">
              <w:rPr>
                <w:rFonts w:ascii="Times New Roman" w:eastAsia="Times New Roman" w:hAnsi="Times New Roman" w:cs="Times New Roman"/>
                <w:color w:val="CC3D1C"/>
                <w:sz w:val="28"/>
                <w:szCs w:val="28"/>
                <w:lang w:eastAsia="ru-RU"/>
              </w:rPr>
              <w:t>in</w:t>
            </w:r>
            <w:r w:rsidRPr="00B31D5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dependence</w:t>
            </w:r>
            <w:proofErr w:type="spellEnd"/>
            <w:r w:rsidRPr="00B31D5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(независимость) </w:t>
            </w:r>
          </w:p>
          <w:p w:rsidR="00B31D5F" w:rsidRPr="00B31D5F" w:rsidRDefault="00B31D5F" w:rsidP="00B31D5F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ind w:left="25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B31D5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admission</w:t>
            </w:r>
            <w:proofErr w:type="spellEnd"/>
            <w:r w:rsidRPr="00B31D5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(допущение) – </w:t>
            </w:r>
            <w:proofErr w:type="spellStart"/>
            <w:r w:rsidRPr="00B31D5F">
              <w:rPr>
                <w:rFonts w:ascii="Times New Roman" w:eastAsia="Times New Roman" w:hAnsi="Times New Roman" w:cs="Times New Roman"/>
                <w:color w:val="CC3D1C"/>
                <w:sz w:val="28"/>
                <w:szCs w:val="28"/>
                <w:lang w:eastAsia="ru-RU"/>
              </w:rPr>
              <w:t>non</w:t>
            </w:r>
            <w:r w:rsidRPr="00B31D5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admission</w:t>
            </w:r>
            <w:proofErr w:type="spellEnd"/>
            <w:r w:rsidRPr="00B31D5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(недопущение)</w:t>
            </w:r>
          </w:p>
          <w:p w:rsidR="00B31D5F" w:rsidRPr="00B31D5F" w:rsidRDefault="00B31D5F" w:rsidP="00B31D5F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ind w:left="25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B31D5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logical</w:t>
            </w:r>
            <w:proofErr w:type="spellEnd"/>
            <w:r w:rsidRPr="00B31D5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(логичный) – </w:t>
            </w:r>
            <w:proofErr w:type="spellStart"/>
            <w:r w:rsidRPr="00B31D5F">
              <w:rPr>
                <w:rFonts w:ascii="Times New Roman" w:eastAsia="Times New Roman" w:hAnsi="Times New Roman" w:cs="Times New Roman"/>
                <w:color w:val="CC3D1C"/>
                <w:sz w:val="28"/>
                <w:szCs w:val="28"/>
                <w:lang w:eastAsia="ru-RU"/>
              </w:rPr>
              <w:t>il</w:t>
            </w:r>
            <w:r w:rsidRPr="00B31D5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logical</w:t>
            </w:r>
            <w:proofErr w:type="spellEnd"/>
            <w:r w:rsidRPr="00B31D5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(нелогичный) </w:t>
            </w:r>
          </w:p>
          <w:p w:rsidR="00B31D5F" w:rsidRPr="00B31D5F" w:rsidRDefault="00B31D5F" w:rsidP="00B31D5F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ind w:left="25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B31D5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patience</w:t>
            </w:r>
            <w:proofErr w:type="spellEnd"/>
            <w:r w:rsidRPr="00B31D5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(терпение) – </w:t>
            </w:r>
            <w:proofErr w:type="spellStart"/>
            <w:r w:rsidRPr="00B31D5F">
              <w:rPr>
                <w:rFonts w:ascii="Times New Roman" w:eastAsia="Times New Roman" w:hAnsi="Times New Roman" w:cs="Times New Roman"/>
                <w:color w:val="CC3D1C"/>
                <w:sz w:val="28"/>
                <w:szCs w:val="28"/>
                <w:lang w:eastAsia="ru-RU"/>
              </w:rPr>
              <w:t>im</w:t>
            </w:r>
            <w:r w:rsidRPr="00B31D5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patience</w:t>
            </w:r>
            <w:proofErr w:type="spellEnd"/>
            <w:r w:rsidRPr="00B31D5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(нетерпение)</w:t>
            </w:r>
          </w:p>
          <w:p w:rsidR="00B31D5F" w:rsidRPr="00B31D5F" w:rsidRDefault="00B31D5F" w:rsidP="00B31D5F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ind w:left="25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B31D5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reality</w:t>
            </w:r>
            <w:proofErr w:type="spellEnd"/>
            <w:r w:rsidRPr="00B31D5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(реальность) – </w:t>
            </w:r>
            <w:proofErr w:type="spellStart"/>
            <w:r w:rsidRPr="00B31D5F">
              <w:rPr>
                <w:rFonts w:ascii="Times New Roman" w:eastAsia="Times New Roman" w:hAnsi="Times New Roman" w:cs="Times New Roman"/>
                <w:color w:val="CC3D1C"/>
                <w:sz w:val="28"/>
                <w:szCs w:val="28"/>
                <w:lang w:eastAsia="ru-RU"/>
              </w:rPr>
              <w:t>ir</w:t>
            </w:r>
            <w:r w:rsidRPr="00B31D5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reality</w:t>
            </w:r>
            <w:proofErr w:type="spellEnd"/>
            <w:r w:rsidRPr="00B31D5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B31D5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(фантастичность)</w:t>
            </w:r>
          </w:p>
        </w:tc>
      </w:tr>
      <w:tr w:rsidR="00B31D5F" w:rsidRPr="00B31D5F" w:rsidTr="00B31D5F">
        <w:tc>
          <w:tcPr>
            <w:tcW w:w="0" w:type="auto"/>
            <w:tcBorders>
              <w:top w:val="single" w:sz="4" w:space="0" w:color="504E56"/>
              <w:left w:val="single" w:sz="4" w:space="0" w:color="504E56"/>
              <w:bottom w:val="single" w:sz="4" w:space="0" w:color="504E56"/>
              <w:right w:val="single" w:sz="4" w:space="0" w:color="504E56"/>
            </w:tcBorders>
            <w:shd w:val="clear" w:color="auto" w:fill="auto"/>
            <w:vAlign w:val="center"/>
            <w:hideMark/>
          </w:tcPr>
          <w:p w:rsidR="00B31D5F" w:rsidRPr="00B31D5F" w:rsidRDefault="00B31D5F" w:rsidP="00B31D5F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ind w:left="25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B31D5F">
              <w:rPr>
                <w:rFonts w:ascii="Times New Roman" w:eastAsia="Times New Roman" w:hAnsi="Times New Roman" w:cs="Times New Roman"/>
                <w:color w:val="CC3D1C"/>
                <w:sz w:val="28"/>
                <w:szCs w:val="28"/>
                <w:lang w:eastAsia="ru-RU"/>
              </w:rPr>
              <w:lastRenderedPageBreak/>
              <w:t>sub</w:t>
            </w:r>
            <w:proofErr w:type="spellEnd"/>
            <w:r w:rsidRPr="00B31D5F">
              <w:rPr>
                <w:rFonts w:ascii="Times New Roman" w:eastAsia="Times New Roman" w:hAnsi="Times New Roman" w:cs="Times New Roman"/>
                <w:color w:val="CC3D1C"/>
                <w:sz w:val="28"/>
                <w:szCs w:val="28"/>
                <w:lang w:eastAsia="ru-RU"/>
              </w:rPr>
              <w:t>-</w:t>
            </w:r>
            <w:proofErr w:type="gramStart"/>
            <w:r w:rsidRPr="00B31D5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:</w:t>
            </w:r>
            <w:proofErr w:type="gramEnd"/>
            <w:r w:rsidRPr="00B31D5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придает значение «под»</w:t>
            </w:r>
          </w:p>
          <w:p w:rsidR="00B31D5F" w:rsidRPr="00B31D5F" w:rsidRDefault="00B31D5F" w:rsidP="00B31D5F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ind w:left="25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B31D5F">
              <w:rPr>
                <w:rFonts w:ascii="Times New Roman" w:eastAsia="Times New Roman" w:hAnsi="Times New Roman" w:cs="Times New Roman"/>
                <w:color w:val="CC3D1C"/>
                <w:sz w:val="28"/>
                <w:szCs w:val="28"/>
                <w:lang w:eastAsia="ru-RU"/>
              </w:rPr>
              <w:t>over</w:t>
            </w:r>
            <w:proofErr w:type="spellEnd"/>
            <w:r w:rsidRPr="00B31D5F">
              <w:rPr>
                <w:rFonts w:ascii="Times New Roman" w:eastAsia="Times New Roman" w:hAnsi="Times New Roman" w:cs="Times New Roman"/>
                <w:color w:val="CC3D1C"/>
                <w:sz w:val="28"/>
                <w:szCs w:val="28"/>
                <w:lang w:eastAsia="ru-RU"/>
              </w:rPr>
              <w:t>-</w:t>
            </w:r>
            <w:proofErr w:type="gramStart"/>
            <w:r w:rsidRPr="00B31D5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:</w:t>
            </w:r>
            <w:proofErr w:type="gramEnd"/>
            <w:r w:rsidRPr="00B31D5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«сверх», «чрезмерно»</w:t>
            </w:r>
          </w:p>
          <w:p w:rsidR="00B31D5F" w:rsidRPr="00B31D5F" w:rsidRDefault="00B31D5F" w:rsidP="00B31D5F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ind w:left="25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B31D5F">
              <w:rPr>
                <w:rFonts w:ascii="Times New Roman" w:eastAsia="Times New Roman" w:hAnsi="Times New Roman" w:cs="Times New Roman"/>
                <w:color w:val="CC3D1C"/>
                <w:sz w:val="28"/>
                <w:szCs w:val="28"/>
                <w:lang w:eastAsia="ru-RU"/>
              </w:rPr>
              <w:t>under</w:t>
            </w:r>
            <w:proofErr w:type="spellEnd"/>
            <w:r w:rsidRPr="00B31D5F">
              <w:rPr>
                <w:rFonts w:ascii="Times New Roman" w:eastAsia="Times New Roman" w:hAnsi="Times New Roman" w:cs="Times New Roman"/>
                <w:color w:val="CC3D1C"/>
                <w:sz w:val="28"/>
                <w:szCs w:val="28"/>
                <w:lang w:eastAsia="ru-RU"/>
              </w:rPr>
              <w:t>-</w:t>
            </w:r>
            <w:proofErr w:type="gramStart"/>
            <w:r w:rsidRPr="00B31D5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:</w:t>
            </w:r>
            <w:proofErr w:type="gramEnd"/>
            <w:r w:rsidRPr="00B31D5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«недостаточный»</w:t>
            </w:r>
          </w:p>
        </w:tc>
        <w:tc>
          <w:tcPr>
            <w:tcW w:w="0" w:type="auto"/>
            <w:tcBorders>
              <w:top w:val="single" w:sz="4" w:space="0" w:color="504E56"/>
              <w:left w:val="single" w:sz="4" w:space="0" w:color="504E56"/>
              <w:bottom w:val="single" w:sz="4" w:space="0" w:color="504E56"/>
              <w:right w:val="single" w:sz="4" w:space="0" w:color="504E56"/>
            </w:tcBorders>
            <w:shd w:val="clear" w:color="auto" w:fill="auto"/>
            <w:vAlign w:val="center"/>
            <w:hideMark/>
          </w:tcPr>
          <w:p w:rsidR="00B31D5F" w:rsidRPr="00B31D5F" w:rsidRDefault="00B31D5F" w:rsidP="00B31D5F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ind w:left="25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B31D5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address</w:t>
            </w:r>
            <w:proofErr w:type="spellEnd"/>
            <w:r w:rsidRPr="00B31D5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(адрес) – </w:t>
            </w:r>
            <w:proofErr w:type="spellStart"/>
            <w:r w:rsidRPr="00B31D5F">
              <w:rPr>
                <w:rFonts w:ascii="Times New Roman" w:eastAsia="Times New Roman" w:hAnsi="Times New Roman" w:cs="Times New Roman"/>
                <w:color w:val="CC3D1C"/>
                <w:sz w:val="28"/>
                <w:szCs w:val="28"/>
                <w:lang w:eastAsia="ru-RU"/>
              </w:rPr>
              <w:t>sub</w:t>
            </w:r>
            <w:r w:rsidRPr="00B31D5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address</w:t>
            </w:r>
            <w:proofErr w:type="spellEnd"/>
            <w:r w:rsidRPr="00B31D5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(</w:t>
            </w:r>
            <w:proofErr w:type="spellStart"/>
            <w:r w:rsidRPr="00B31D5F">
              <w:rPr>
                <w:rFonts w:ascii="Times New Roman" w:eastAsia="Times New Roman" w:hAnsi="Times New Roman" w:cs="Times New Roman"/>
                <w:color w:val="CC3D1C"/>
                <w:sz w:val="28"/>
                <w:szCs w:val="28"/>
                <w:lang w:eastAsia="ru-RU"/>
              </w:rPr>
              <w:t>под</w:t>
            </w:r>
            <w:r w:rsidRPr="00B31D5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адрес</w:t>
            </w:r>
            <w:proofErr w:type="spellEnd"/>
            <w:r w:rsidRPr="00B31D5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)</w:t>
            </w:r>
          </w:p>
          <w:p w:rsidR="00B31D5F" w:rsidRPr="00B31D5F" w:rsidRDefault="00B31D5F" w:rsidP="00B31D5F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ind w:left="25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B31D5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boil</w:t>
            </w:r>
            <w:proofErr w:type="spellEnd"/>
            <w:r w:rsidRPr="00B31D5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(варить) – </w:t>
            </w:r>
            <w:proofErr w:type="spellStart"/>
            <w:r w:rsidRPr="00B31D5F">
              <w:rPr>
                <w:rFonts w:ascii="Times New Roman" w:eastAsia="Times New Roman" w:hAnsi="Times New Roman" w:cs="Times New Roman"/>
                <w:color w:val="CC3D1C"/>
                <w:sz w:val="28"/>
                <w:szCs w:val="28"/>
                <w:lang w:eastAsia="ru-RU"/>
              </w:rPr>
              <w:t>over</w:t>
            </w:r>
            <w:r w:rsidRPr="00B31D5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boil</w:t>
            </w:r>
            <w:proofErr w:type="spellEnd"/>
            <w:r w:rsidRPr="00B31D5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(переварить) </w:t>
            </w:r>
          </w:p>
          <w:p w:rsidR="00B31D5F" w:rsidRPr="00B31D5F" w:rsidRDefault="00B31D5F" w:rsidP="00B31D5F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ind w:left="25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B31D5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feed</w:t>
            </w:r>
            <w:proofErr w:type="spellEnd"/>
            <w:r w:rsidRPr="00B31D5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(кормить) – </w:t>
            </w:r>
            <w:proofErr w:type="spellStart"/>
            <w:r w:rsidRPr="00B31D5F">
              <w:rPr>
                <w:rFonts w:ascii="Times New Roman" w:eastAsia="Times New Roman" w:hAnsi="Times New Roman" w:cs="Times New Roman"/>
                <w:color w:val="CC3D1C"/>
                <w:sz w:val="28"/>
                <w:szCs w:val="28"/>
                <w:lang w:eastAsia="ru-RU"/>
              </w:rPr>
              <w:t>under</w:t>
            </w:r>
            <w:r w:rsidRPr="00B31D5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feed</w:t>
            </w:r>
            <w:proofErr w:type="spellEnd"/>
            <w:r w:rsidRPr="00B31D5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(недокармливать)</w:t>
            </w:r>
          </w:p>
        </w:tc>
      </w:tr>
      <w:tr w:rsidR="00B31D5F" w:rsidRPr="00B31D5F" w:rsidTr="00B31D5F">
        <w:tc>
          <w:tcPr>
            <w:tcW w:w="0" w:type="auto"/>
            <w:tcBorders>
              <w:top w:val="single" w:sz="4" w:space="0" w:color="504E56"/>
              <w:left w:val="single" w:sz="4" w:space="0" w:color="504E56"/>
              <w:bottom w:val="single" w:sz="4" w:space="0" w:color="504E56"/>
              <w:right w:val="single" w:sz="4" w:space="0" w:color="504E56"/>
            </w:tcBorders>
            <w:shd w:val="clear" w:color="auto" w:fill="auto"/>
            <w:vAlign w:val="center"/>
            <w:hideMark/>
          </w:tcPr>
          <w:p w:rsidR="00B31D5F" w:rsidRPr="00B31D5F" w:rsidRDefault="00B31D5F" w:rsidP="00B31D5F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ind w:left="25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B31D5F">
              <w:rPr>
                <w:rFonts w:ascii="Times New Roman" w:eastAsia="Times New Roman" w:hAnsi="Times New Roman" w:cs="Times New Roman"/>
                <w:color w:val="CC3D1C"/>
                <w:sz w:val="28"/>
                <w:szCs w:val="28"/>
                <w:lang w:eastAsia="ru-RU"/>
              </w:rPr>
              <w:t>ex</w:t>
            </w:r>
            <w:proofErr w:type="spellEnd"/>
            <w:r w:rsidRPr="00B31D5F">
              <w:rPr>
                <w:rFonts w:ascii="Times New Roman" w:eastAsia="Times New Roman" w:hAnsi="Times New Roman" w:cs="Times New Roman"/>
                <w:color w:val="CC3D1C"/>
                <w:sz w:val="28"/>
                <w:szCs w:val="28"/>
                <w:lang w:eastAsia="ru-RU"/>
              </w:rPr>
              <w:t>-</w:t>
            </w:r>
            <w:proofErr w:type="gramStart"/>
            <w:r w:rsidRPr="00B31D5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:</w:t>
            </w:r>
            <w:proofErr w:type="gramEnd"/>
            <w:r w:rsidRPr="00B31D5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значение «из», «вне», «бывший»</w:t>
            </w:r>
          </w:p>
          <w:p w:rsidR="00B31D5F" w:rsidRPr="00B31D5F" w:rsidRDefault="00B31D5F" w:rsidP="00B31D5F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ind w:left="25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B31D5F">
              <w:rPr>
                <w:rFonts w:ascii="Times New Roman" w:eastAsia="Times New Roman" w:hAnsi="Times New Roman" w:cs="Times New Roman"/>
                <w:color w:val="CC3D1C"/>
                <w:sz w:val="28"/>
                <w:szCs w:val="28"/>
                <w:lang w:eastAsia="ru-RU"/>
              </w:rPr>
              <w:t>en</w:t>
            </w:r>
            <w:proofErr w:type="spellEnd"/>
            <w:r w:rsidRPr="00B31D5F">
              <w:rPr>
                <w:rFonts w:ascii="Times New Roman" w:eastAsia="Times New Roman" w:hAnsi="Times New Roman" w:cs="Times New Roman"/>
                <w:color w:val="CC3D1C"/>
                <w:sz w:val="28"/>
                <w:szCs w:val="28"/>
                <w:lang w:eastAsia="ru-RU"/>
              </w:rPr>
              <w:t>-</w:t>
            </w:r>
            <w:proofErr w:type="gramStart"/>
            <w:r w:rsidRPr="00B31D5F">
              <w:rPr>
                <w:rFonts w:ascii="Times New Roman" w:eastAsia="Times New Roman" w:hAnsi="Times New Roman" w:cs="Times New Roman"/>
                <w:color w:val="CC3D1C"/>
                <w:sz w:val="28"/>
                <w:szCs w:val="28"/>
                <w:lang w:eastAsia="ru-RU"/>
              </w:rPr>
              <w:t> </w:t>
            </w:r>
            <w:r w:rsidRPr="00B31D5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:</w:t>
            </w:r>
            <w:proofErr w:type="gramEnd"/>
            <w:r w:rsidRPr="00B31D5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«делать», используется для образования глаголов от существительных и прилагательных</w:t>
            </w:r>
          </w:p>
        </w:tc>
        <w:tc>
          <w:tcPr>
            <w:tcW w:w="0" w:type="auto"/>
            <w:tcBorders>
              <w:top w:val="single" w:sz="4" w:space="0" w:color="504E56"/>
              <w:left w:val="single" w:sz="4" w:space="0" w:color="504E56"/>
              <w:bottom w:val="single" w:sz="4" w:space="0" w:color="504E56"/>
              <w:right w:val="single" w:sz="4" w:space="0" w:color="504E56"/>
            </w:tcBorders>
            <w:shd w:val="clear" w:color="auto" w:fill="auto"/>
            <w:vAlign w:val="center"/>
            <w:hideMark/>
          </w:tcPr>
          <w:p w:rsidR="00B31D5F" w:rsidRPr="00B31D5F" w:rsidRDefault="00B31D5F" w:rsidP="00B31D5F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ind w:left="25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B31D5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prisoner</w:t>
            </w:r>
            <w:proofErr w:type="spellEnd"/>
            <w:r w:rsidRPr="00B31D5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(заключенный) – </w:t>
            </w:r>
            <w:proofErr w:type="spellStart"/>
            <w:r w:rsidRPr="00B31D5F">
              <w:rPr>
                <w:rFonts w:ascii="Times New Roman" w:eastAsia="Times New Roman" w:hAnsi="Times New Roman" w:cs="Times New Roman"/>
                <w:color w:val="CC3D1C"/>
                <w:sz w:val="28"/>
                <w:szCs w:val="28"/>
                <w:lang w:eastAsia="ru-RU"/>
              </w:rPr>
              <w:t>ex</w:t>
            </w:r>
            <w:r w:rsidRPr="00B31D5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-prisoner</w:t>
            </w:r>
            <w:proofErr w:type="spellEnd"/>
            <w:r w:rsidRPr="00B31D5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(</w:t>
            </w:r>
            <w:proofErr w:type="spellStart"/>
            <w:r w:rsidRPr="00B31D5F">
              <w:rPr>
                <w:rFonts w:ascii="Times New Roman" w:eastAsia="Times New Roman" w:hAnsi="Times New Roman" w:cs="Times New Roman"/>
                <w:color w:val="CC3D1C"/>
                <w:sz w:val="28"/>
                <w:szCs w:val="28"/>
                <w:lang w:eastAsia="ru-RU"/>
              </w:rPr>
              <w:t>бывший</w:t>
            </w:r>
            <w:r w:rsidRPr="00B31D5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заключенный</w:t>
            </w:r>
            <w:proofErr w:type="spellEnd"/>
            <w:r w:rsidRPr="00B31D5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)</w:t>
            </w:r>
          </w:p>
          <w:p w:rsidR="00B31D5F" w:rsidRPr="00B31D5F" w:rsidRDefault="00B31D5F" w:rsidP="00B31D5F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ind w:left="25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B31D5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tract</w:t>
            </w:r>
            <w:proofErr w:type="spellEnd"/>
            <w:r w:rsidRPr="00B31D5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(трактат, брошюра) – </w:t>
            </w:r>
            <w:proofErr w:type="spellStart"/>
            <w:r w:rsidRPr="00B31D5F">
              <w:rPr>
                <w:rFonts w:ascii="Times New Roman" w:eastAsia="Times New Roman" w:hAnsi="Times New Roman" w:cs="Times New Roman"/>
                <w:color w:val="CC3D1C"/>
                <w:sz w:val="28"/>
                <w:szCs w:val="28"/>
                <w:lang w:eastAsia="ru-RU"/>
              </w:rPr>
              <w:t>ex</w:t>
            </w:r>
            <w:r w:rsidRPr="00B31D5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tract</w:t>
            </w:r>
            <w:proofErr w:type="spellEnd"/>
            <w:r w:rsidRPr="00B31D5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(фрагмент, отрывок)</w:t>
            </w:r>
          </w:p>
          <w:p w:rsidR="00B31D5F" w:rsidRPr="00B31D5F" w:rsidRDefault="00B31D5F" w:rsidP="00B31D5F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ind w:left="25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B31D5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code</w:t>
            </w:r>
            <w:proofErr w:type="spellEnd"/>
            <w:r w:rsidRPr="00B31D5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(код) – </w:t>
            </w:r>
            <w:proofErr w:type="spellStart"/>
            <w:r w:rsidRPr="00B31D5F">
              <w:rPr>
                <w:rFonts w:ascii="Times New Roman" w:eastAsia="Times New Roman" w:hAnsi="Times New Roman" w:cs="Times New Roman"/>
                <w:color w:val="CC3D1C"/>
                <w:sz w:val="28"/>
                <w:szCs w:val="28"/>
                <w:lang w:eastAsia="ru-RU"/>
              </w:rPr>
              <w:t>en</w:t>
            </w:r>
            <w:r w:rsidRPr="00B31D5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code</w:t>
            </w:r>
            <w:proofErr w:type="spellEnd"/>
            <w:r w:rsidRPr="00B31D5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(кодировать) </w:t>
            </w:r>
          </w:p>
          <w:p w:rsidR="00B31D5F" w:rsidRPr="00B31D5F" w:rsidRDefault="00B31D5F" w:rsidP="00B31D5F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ind w:left="25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B31D5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crimson</w:t>
            </w:r>
            <w:proofErr w:type="spellEnd"/>
            <w:r w:rsidRPr="00B31D5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(малиновый цвет) – </w:t>
            </w:r>
            <w:proofErr w:type="spellStart"/>
            <w:r w:rsidRPr="00B31D5F">
              <w:rPr>
                <w:rFonts w:ascii="Times New Roman" w:eastAsia="Times New Roman" w:hAnsi="Times New Roman" w:cs="Times New Roman"/>
                <w:color w:val="CC3D1C"/>
                <w:sz w:val="28"/>
                <w:szCs w:val="28"/>
                <w:lang w:eastAsia="ru-RU"/>
              </w:rPr>
              <w:t>en</w:t>
            </w:r>
            <w:r w:rsidRPr="00B31D5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crimson</w:t>
            </w:r>
            <w:proofErr w:type="spellEnd"/>
            <w:r w:rsidRPr="00B31D5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(красить в малиновый цвет)</w:t>
            </w:r>
          </w:p>
        </w:tc>
      </w:tr>
      <w:tr w:rsidR="00B31D5F" w:rsidRPr="00B31D5F" w:rsidTr="00B31D5F">
        <w:tc>
          <w:tcPr>
            <w:tcW w:w="0" w:type="auto"/>
            <w:tcBorders>
              <w:top w:val="single" w:sz="4" w:space="0" w:color="504E56"/>
              <w:left w:val="single" w:sz="4" w:space="0" w:color="504E56"/>
              <w:bottom w:val="single" w:sz="4" w:space="0" w:color="504E56"/>
              <w:right w:val="single" w:sz="4" w:space="0" w:color="504E56"/>
            </w:tcBorders>
            <w:shd w:val="clear" w:color="auto" w:fill="auto"/>
            <w:vAlign w:val="center"/>
            <w:hideMark/>
          </w:tcPr>
          <w:p w:rsidR="00B31D5F" w:rsidRPr="00B31D5F" w:rsidRDefault="00B31D5F" w:rsidP="00B31D5F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ind w:left="25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B31D5F">
              <w:rPr>
                <w:rFonts w:ascii="Times New Roman" w:eastAsia="Times New Roman" w:hAnsi="Times New Roman" w:cs="Times New Roman"/>
                <w:color w:val="CC3D1C"/>
                <w:sz w:val="28"/>
                <w:szCs w:val="28"/>
                <w:lang w:eastAsia="ru-RU"/>
              </w:rPr>
              <w:t>pre</w:t>
            </w:r>
            <w:proofErr w:type="spellEnd"/>
            <w:r w:rsidRPr="00B31D5F">
              <w:rPr>
                <w:rFonts w:ascii="Times New Roman" w:eastAsia="Times New Roman" w:hAnsi="Times New Roman" w:cs="Times New Roman"/>
                <w:color w:val="CC3D1C"/>
                <w:sz w:val="28"/>
                <w:szCs w:val="28"/>
                <w:lang w:eastAsia="ru-RU"/>
              </w:rPr>
              <w:t>-</w:t>
            </w:r>
            <w:proofErr w:type="gramStart"/>
            <w:r w:rsidRPr="00B31D5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:</w:t>
            </w:r>
            <w:proofErr w:type="gramEnd"/>
            <w:r w:rsidRPr="00B31D5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указывает на значение «до», «перед»</w:t>
            </w:r>
          </w:p>
          <w:p w:rsidR="00B31D5F" w:rsidRPr="00B31D5F" w:rsidRDefault="00B31D5F" w:rsidP="00B31D5F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ind w:left="25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B31D5F">
              <w:rPr>
                <w:rFonts w:ascii="Times New Roman" w:eastAsia="Times New Roman" w:hAnsi="Times New Roman" w:cs="Times New Roman"/>
                <w:color w:val="CC3D1C"/>
                <w:sz w:val="28"/>
                <w:szCs w:val="28"/>
                <w:lang w:eastAsia="ru-RU"/>
              </w:rPr>
              <w:t>post</w:t>
            </w:r>
            <w:proofErr w:type="spellEnd"/>
            <w:r w:rsidRPr="00B31D5F">
              <w:rPr>
                <w:rFonts w:ascii="Times New Roman" w:eastAsia="Times New Roman" w:hAnsi="Times New Roman" w:cs="Times New Roman"/>
                <w:color w:val="CC3D1C"/>
                <w:sz w:val="28"/>
                <w:szCs w:val="28"/>
                <w:lang w:eastAsia="ru-RU"/>
              </w:rPr>
              <w:t>-</w:t>
            </w:r>
            <w:proofErr w:type="gramStart"/>
            <w:r w:rsidRPr="00B31D5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:</w:t>
            </w:r>
            <w:proofErr w:type="gramEnd"/>
            <w:r w:rsidRPr="00B31D5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«после»</w:t>
            </w:r>
          </w:p>
        </w:tc>
        <w:tc>
          <w:tcPr>
            <w:tcW w:w="0" w:type="auto"/>
            <w:tcBorders>
              <w:top w:val="single" w:sz="4" w:space="0" w:color="504E56"/>
              <w:left w:val="single" w:sz="4" w:space="0" w:color="504E56"/>
              <w:bottom w:val="single" w:sz="4" w:space="0" w:color="504E56"/>
              <w:right w:val="single" w:sz="4" w:space="0" w:color="504E56"/>
            </w:tcBorders>
            <w:shd w:val="clear" w:color="auto" w:fill="auto"/>
            <w:vAlign w:val="center"/>
            <w:hideMark/>
          </w:tcPr>
          <w:p w:rsidR="00B31D5F" w:rsidRPr="00B31D5F" w:rsidRDefault="00B31D5F" w:rsidP="00B31D5F"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  <w:ind w:left="25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B31D5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historic</w:t>
            </w:r>
            <w:proofErr w:type="spellEnd"/>
            <w:r w:rsidRPr="00B31D5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(исторический) – </w:t>
            </w:r>
            <w:proofErr w:type="spellStart"/>
            <w:r w:rsidRPr="00B31D5F">
              <w:rPr>
                <w:rFonts w:ascii="Times New Roman" w:eastAsia="Times New Roman" w:hAnsi="Times New Roman" w:cs="Times New Roman"/>
                <w:color w:val="CC3D1C"/>
                <w:sz w:val="28"/>
                <w:szCs w:val="28"/>
                <w:lang w:eastAsia="ru-RU"/>
              </w:rPr>
              <w:t>pre</w:t>
            </w:r>
            <w:r w:rsidRPr="00B31D5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historic</w:t>
            </w:r>
            <w:proofErr w:type="spellEnd"/>
            <w:r w:rsidRPr="00B31D5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(</w:t>
            </w:r>
            <w:r w:rsidRPr="00B31D5F">
              <w:rPr>
                <w:rFonts w:ascii="Times New Roman" w:eastAsia="Times New Roman" w:hAnsi="Times New Roman" w:cs="Times New Roman"/>
                <w:color w:val="CC3D1C"/>
                <w:sz w:val="28"/>
                <w:szCs w:val="28"/>
                <w:lang w:eastAsia="ru-RU"/>
              </w:rPr>
              <w:t>до</w:t>
            </w:r>
            <w:r w:rsidRPr="00B31D5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исторический) </w:t>
            </w:r>
          </w:p>
          <w:p w:rsidR="00B31D5F" w:rsidRPr="00B31D5F" w:rsidRDefault="00B31D5F" w:rsidP="00B31D5F"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  <w:ind w:left="25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B31D5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production</w:t>
            </w:r>
            <w:proofErr w:type="spellEnd"/>
            <w:r w:rsidRPr="00B31D5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(постановка напр. кинокартины) –</w:t>
            </w:r>
            <w:proofErr w:type="spellStart"/>
            <w:r w:rsidRPr="00B31D5F">
              <w:rPr>
                <w:rFonts w:ascii="Times New Roman" w:eastAsia="Times New Roman" w:hAnsi="Times New Roman" w:cs="Times New Roman"/>
                <w:color w:val="CC3D1C"/>
                <w:sz w:val="28"/>
                <w:szCs w:val="28"/>
                <w:lang w:eastAsia="ru-RU"/>
              </w:rPr>
              <w:t>post</w:t>
            </w:r>
            <w:r w:rsidRPr="00B31D5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production</w:t>
            </w:r>
            <w:proofErr w:type="spellEnd"/>
            <w:r w:rsidRPr="00B31D5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(обработка отснятого видеоматериала)</w:t>
            </w:r>
          </w:p>
        </w:tc>
      </w:tr>
      <w:tr w:rsidR="00B31D5F" w:rsidRPr="00B31D5F" w:rsidTr="00B31D5F">
        <w:tc>
          <w:tcPr>
            <w:tcW w:w="0" w:type="auto"/>
            <w:tcBorders>
              <w:top w:val="single" w:sz="4" w:space="0" w:color="504E56"/>
              <w:left w:val="single" w:sz="4" w:space="0" w:color="504E56"/>
              <w:bottom w:val="single" w:sz="4" w:space="0" w:color="504E56"/>
              <w:right w:val="single" w:sz="4" w:space="0" w:color="504E56"/>
            </w:tcBorders>
            <w:shd w:val="clear" w:color="auto" w:fill="auto"/>
            <w:vAlign w:val="center"/>
            <w:hideMark/>
          </w:tcPr>
          <w:p w:rsidR="00B31D5F" w:rsidRPr="00B31D5F" w:rsidRDefault="00B31D5F" w:rsidP="00B31D5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B31D5F">
              <w:rPr>
                <w:rFonts w:ascii="Times New Roman" w:eastAsia="Times New Roman" w:hAnsi="Times New Roman" w:cs="Times New Roman"/>
                <w:color w:val="CC3D1C"/>
                <w:sz w:val="28"/>
                <w:szCs w:val="28"/>
                <w:lang w:eastAsia="ru-RU"/>
              </w:rPr>
              <w:t>mis</w:t>
            </w:r>
            <w:proofErr w:type="spellEnd"/>
            <w:r w:rsidRPr="00B31D5F">
              <w:rPr>
                <w:rFonts w:ascii="Times New Roman" w:eastAsia="Times New Roman" w:hAnsi="Times New Roman" w:cs="Times New Roman"/>
                <w:color w:val="CC3D1C"/>
                <w:sz w:val="28"/>
                <w:szCs w:val="28"/>
                <w:lang w:eastAsia="ru-RU"/>
              </w:rPr>
              <w:t>-</w:t>
            </w:r>
            <w:proofErr w:type="gramStart"/>
            <w:r w:rsidRPr="00B31D5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:</w:t>
            </w:r>
            <w:proofErr w:type="gramEnd"/>
            <w:r w:rsidRPr="00B31D5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меняет смысл слова на «неверный», «ложный»</w:t>
            </w:r>
          </w:p>
        </w:tc>
        <w:tc>
          <w:tcPr>
            <w:tcW w:w="0" w:type="auto"/>
            <w:tcBorders>
              <w:top w:val="single" w:sz="4" w:space="0" w:color="504E56"/>
              <w:left w:val="single" w:sz="4" w:space="0" w:color="504E56"/>
              <w:bottom w:val="single" w:sz="4" w:space="0" w:color="504E56"/>
              <w:right w:val="single" w:sz="4" w:space="0" w:color="504E56"/>
            </w:tcBorders>
            <w:shd w:val="clear" w:color="auto" w:fill="auto"/>
            <w:vAlign w:val="center"/>
            <w:hideMark/>
          </w:tcPr>
          <w:p w:rsidR="00B31D5F" w:rsidRPr="00B31D5F" w:rsidRDefault="00B31D5F" w:rsidP="00B31D5F">
            <w:pPr>
              <w:numPr>
                <w:ilvl w:val="0"/>
                <w:numId w:val="10"/>
              </w:numPr>
              <w:spacing w:before="100" w:beforeAutospacing="1" w:after="100" w:afterAutospacing="1" w:line="240" w:lineRule="auto"/>
              <w:ind w:left="25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B31D5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apply</w:t>
            </w:r>
            <w:proofErr w:type="spellEnd"/>
            <w:r w:rsidRPr="00B31D5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(применить) – </w:t>
            </w:r>
            <w:proofErr w:type="spellStart"/>
            <w:r w:rsidRPr="00B31D5F">
              <w:rPr>
                <w:rFonts w:ascii="Times New Roman" w:eastAsia="Times New Roman" w:hAnsi="Times New Roman" w:cs="Times New Roman"/>
                <w:color w:val="CC3D1C"/>
                <w:sz w:val="28"/>
                <w:szCs w:val="28"/>
                <w:lang w:eastAsia="ru-RU"/>
              </w:rPr>
              <w:t>mis</w:t>
            </w:r>
            <w:r w:rsidRPr="00B31D5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apply</w:t>
            </w:r>
            <w:proofErr w:type="spellEnd"/>
            <w:r w:rsidRPr="00B31D5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(</w:t>
            </w:r>
            <w:proofErr w:type="spellStart"/>
            <w:r w:rsidRPr="00B31D5F">
              <w:rPr>
                <w:rFonts w:ascii="Times New Roman" w:eastAsia="Times New Roman" w:hAnsi="Times New Roman" w:cs="Times New Roman"/>
                <w:color w:val="CC3D1C"/>
                <w:sz w:val="28"/>
                <w:szCs w:val="28"/>
                <w:lang w:eastAsia="ru-RU"/>
              </w:rPr>
              <w:t>неправильно</w:t>
            </w:r>
            <w:r w:rsidRPr="00B31D5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использовать</w:t>
            </w:r>
            <w:proofErr w:type="spellEnd"/>
            <w:r w:rsidRPr="00B31D5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) </w:t>
            </w:r>
          </w:p>
          <w:p w:rsidR="00B31D5F" w:rsidRPr="00B31D5F" w:rsidRDefault="00B31D5F" w:rsidP="00B31D5F">
            <w:pPr>
              <w:numPr>
                <w:ilvl w:val="0"/>
                <w:numId w:val="10"/>
              </w:numPr>
              <w:spacing w:before="100" w:beforeAutospacing="1" w:after="100" w:afterAutospacing="1" w:line="240" w:lineRule="auto"/>
              <w:ind w:left="25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B31D5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fortune</w:t>
            </w:r>
            <w:proofErr w:type="spellEnd"/>
            <w:r w:rsidRPr="00B31D5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(удача) – </w:t>
            </w:r>
            <w:proofErr w:type="spellStart"/>
            <w:r w:rsidRPr="00B31D5F">
              <w:rPr>
                <w:rFonts w:ascii="Times New Roman" w:eastAsia="Times New Roman" w:hAnsi="Times New Roman" w:cs="Times New Roman"/>
                <w:color w:val="CC3D1C"/>
                <w:sz w:val="28"/>
                <w:szCs w:val="28"/>
                <w:lang w:eastAsia="ru-RU"/>
              </w:rPr>
              <w:t>mis</w:t>
            </w:r>
            <w:r w:rsidRPr="00B31D5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fortune</w:t>
            </w:r>
            <w:proofErr w:type="spellEnd"/>
            <w:r w:rsidRPr="00B31D5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(неудача) </w:t>
            </w:r>
          </w:p>
          <w:p w:rsidR="00B31D5F" w:rsidRPr="00B31D5F" w:rsidRDefault="00B31D5F" w:rsidP="00B31D5F">
            <w:pPr>
              <w:numPr>
                <w:ilvl w:val="0"/>
                <w:numId w:val="10"/>
              </w:numPr>
              <w:spacing w:before="100" w:beforeAutospacing="1" w:after="100" w:afterAutospacing="1" w:line="240" w:lineRule="auto"/>
              <w:ind w:left="25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B31D5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guide</w:t>
            </w:r>
            <w:proofErr w:type="spellEnd"/>
            <w:r w:rsidRPr="00B31D5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(направлять, вести) – </w:t>
            </w:r>
            <w:proofErr w:type="spellStart"/>
            <w:r w:rsidRPr="00B31D5F">
              <w:rPr>
                <w:rFonts w:ascii="Times New Roman" w:eastAsia="Times New Roman" w:hAnsi="Times New Roman" w:cs="Times New Roman"/>
                <w:color w:val="CC3D1C"/>
                <w:sz w:val="28"/>
                <w:szCs w:val="28"/>
                <w:lang w:eastAsia="ru-RU"/>
              </w:rPr>
              <w:t>mis</w:t>
            </w:r>
            <w:r w:rsidRPr="00B31D5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guide</w:t>
            </w:r>
            <w:proofErr w:type="spellEnd"/>
            <w:r w:rsidRPr="00B31D5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(неправильно направлять)</w:t>
            </w:r>
          </w:p>
        </w:tc>
      </w:tr>
      <w:tr w:rsidR="00B31D5F" w:rsidRPr="00B31D5F" w:rsidTr="00B31D5F">
        <w:tc>
          <w:tcPr>
            <w:tcW w:w="0" w:type="auto"/>
            <w:tcBorders>
              <w:top w:val="single" w:sz="4" w:space="0" w:color="504E56"/>
              <w:left w:val="single" w:sz="4" w:space="0" w:color="504E56"/>
              <w:bottom w:val="single" w:sz="4" w:space="0" w:color="504E56"/>
              <w:right w:val="single" w:sz="4" w:space="0" w:color="504E56"/>
            </w:tcBorders>
            <w:shd w:val="clear" w:color="auto" w:fill="auto"/>
            <w:vAlign w:val="center"/>
            <w:hideMark/>
          </w:tcPr>
          <w:p w:rsidR="00B31D5F" w:rsidRPr="00B31D5F" w:rsidRDefault="00B31D5F" w:rsidP="00B31D5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B31D5F">
              <w:rPr>
                <w:rFonts w:ascii="Times New Roman" w:eastAsia="Times New Roman" w:hAnsi="Times New Roman" w:cs="Times New Roman"/>
                <w:color w:val="CC3D1C"/>
                <w:sz w:val="28"/>
                <w:szCs w:val="28"/>
                <w:lang w:eastAsia="ru-RU"/>
              </w:rPr>
              <w:t>re</w:t>
            </w:r>
            <w:proofErr w:type="spellEnd"/>
            <w:r w:rsidRPr="00B31D5F">
              <w:rPr>
                <w:rFonts w:ascii="Times New Roman" w:eastAsia="Times New Roman" w:hAnsi="Times New Roman" w:cs="Times New Roman"/>
                <w:color w:val="CC3D1C"/>
                <w:sz w:val="28"/>
                <w:szCs w:val="28"/>
                <w:lang w:eastAsia="ru-RU"/>
              </w:rPr>
              <w:t>-</w:t>
            </w:r>
            <w:proofErr w:type="gramStart"/>
            <w:r w:rsidRPr="00B31D5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:</w:t>
            </w:r>
            <w:proofErr w:type="gramEnd"/>
            <w:r w:rsidRPr="00B31D5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«снова», «вновь»; сделать что-либо повторно</w:t>
            </w:r>
          </w:p>
        </w:tc>
        <w:tc>
          <w:tcPr>
            <w:tcW w:w="0" w:type="auto"/>
            <w:tcBorders>
              <w:top w:val="single" w:sz="4" w:space="0" w:color="504E56"/>
              <w:left w:val="single" w:sz="4" w:space="0" w:color="504E56"/>
              <w:bottom w:val="single" w:sz="4" w:space="0" w:color="504E56"/>
              <w:right w:val="single" w:sz="4" w:space="0" w:color="504E56"/>
            </w:tcBorders>
            <w:shd w:val="clear" w:color="auto" w:fill="auto"/>
            <w:vAlign w:val="center"/>
            <w:hideMark/>
          </w:tcPr>
          <w:p w:rsidR="00B31D5F" w:rsidRPr="00B31D5F" w:rsidRDefault="00B31D5F" w:rsidP="00B31D5F">
            <w:pPr>
              <w:numPr>
                <w:ilvl w:val="0"/>
                <w:numId w:val="11"/>
              </w:numPr>
              <w:spacing w:before="100" w:beforeAutospacing="1" w:after="100" w:afterAutospacing="1" w:line="240" w:lineRule="auto"/>
              <w:ind w:left="25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B31D5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book</w:t>
            </w:r>
            <w:proofErr w:type="spellEnd"/>
            <w:r w:rsidRPr="00B31D5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(бронировать) – </w:t>
            </w:r>
            <w:proofErr w:type="spellStart"/>
            <w:r w:rsidRPr="00B31D5F">
              <w:rPr>
                <w:rFonts w:ascii="Times New Roman" w:eastAsia="Times New Roman" w:hAnsi="Times New Roman" w:cs="Times New Roman"/>
                <w:color w:val="CC3D1C"/>
                <w:sz w:val="28"/>
                <w:szCs w:val="28"/>
                <w:lang w:eastAsia="ru-RU"/>
              </w:rPr>
              <w:t>re</w:t>
            </w:r>
            <w:r w:rsidRPr="00B31D5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book</w:t>
            </w:r>
            <w:proofErr w:type="spellEnd"/>
            <w:r w:rsidRPr="00B31D5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(бронировать </w:t>
            </w:r>
            <w:r w:rsidRPr="00B31D5F">
              <w:rPr>
                <w:rFonts w:ascii="Times New Roman" w:eastAsia="Times New Roman" w:hAnsi="Times New Roman" w:cs="Times New Roman"/>
                <w:color w:val="CC3D1C"/>
                <w:sz w:val="28"/>
                <w:szCs w:val="28"/>
                <w:lang w:eastAsia="ru-RU"/>
              </w:rPr>
              <w:t>повторно</w:t>
            </w:r>
            <w:r w:rsidRPr="00B31D5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)</w:t>
            </w:r>
          </w:p>
          <w:p w:rsidR="00B31D5F" w:rsidRPr="00B31D5F" w:rsidRDefault="00B31D5F" w:rsidP="00B31D5F">
            <w:pPr>
              <w:numPr>
                <w:ilvl w:val="0"/>
                <w:numId w:val="11"/>
              </w:numPr>
              <w:spacing w:before="100" w:beforeAutospacing="1" w:after="100" w:afterAutospacing="1" w:line="240" w:lineRule="auto"/>
              <w:ind w:left="25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B31D5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educate</w:t>
            </w:r>
            <w:proofErr w:type="spellEnd"/>
            <w:r w:rsidRPr="00B31D5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(воспитывать) – </w:t>
            </w:r>
            <w:proofErr w:type="spellStart"/>
            <w:r w:rsidRPr="00B31D5F">
              <w:rPr>
                <w:rFonts w:ascii="Times New Roman" w:eastAsia="Times New Roman" w:hAnsi="Times New Roman" w:cs="Times New Roman"/>
                <w:color w:val="CC3D1C"/>
                <w:sz w:val="28"/>
                <w:szCs w:val="28"/>
                <w:lang w:eastAsia="ru-RU"/>
              </w:rPr>
              <w:t>re</w:t>
            </w:r>
            <w:r w:rsidRPr="00B31D5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educate</w:t>
            </w:r>
            <w:proofErr w:type="spellEnd"/>
            <w:r w:rsidRPr="00B31D5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(перевоспитывать) </w:t>
            </w:r>
          </w:p>
          <w:p w:rsidR="00B31D5F" w:rsidRPr="00B31D5F" w:rsidRDefault="00B31D5F" w:rsidP="00B31D5F">
            <w:pPr>
              <w:numPr>
                <w:ilvl w:val="0"/>
                <w:numId w:val="11"/>
              </w:numPr>
              <w:spacing w:before="100" w:beforeAutospacing="1" w:after="100" w:afterAutospacing="1" w:line="240" w:lineRule="auto"/>
              <w:ind w:left="25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B31D5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join</w:t>
            </w:r>
            <w:proofErr w:type="spellEnd"/>
            <w:r w:rsidRPr="00B31D5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(соединяться) – </w:t>
            </w:r>
            <w:proofErr w:type="spellStart"/>
            <w:r w:rsidRPr="00B31D5F">
              <w:rPr>
                <w:rFonts w:ascii="Times New Roman" w:eastAsia="Times New Roman" w:hAnsi="Times New Roman" w:cs="Times New Roman"/>
                <w:color w:val="CC3D1C"/>
                <w:sz w:val="28"/>
                <w:szCs w:val="28"/>
                <w:lang w:eastAsia="ru-RU"/>
              </w:rPr>
              <w:t>re</w:t>
            </w:r>
            <w:r w:rsidRPr="00B31D5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join</w:t>
            </w:r>
            <w:proofErr w:type="spellEnd"/>
            <w:r w:rsidRPr="00B31D5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(воссоединяться)</w:t>
            </w:r>
          </w:p>
        </w:tc>
      </w:tr>
      <w:tr w:rsidR="00B31D5F" w:rsidRPr="00B31D5F" w:rsidTr="00B31D5F">
        <w:tc>
          <w:tcPr>
            <w:tcW w:w="0" w:type="auto"/>
            <w:tcBorders>
              <w:top w:val="single" w:sz="4" w:space="0" w:color="504E56"/>
              <w:left w:val="single" w:sz="4" w:space="0" w:color="504E56"/>
              <w:bottom w:val="single" w:sz="4" w:space="0" w:color="504E56"/>
              <w:right w:val="single" w:sz="4" w:space="0" w:color="504E56"/>
            </w:tcBorders>
            <w:shd w:val="clear" w:color="auto" w:fill="auto"/>
            <w:vAlign w:val="center"/>
            <w:hideMark/>
          </w:tcPr>
          <w:p w:rsidR="00B31D5F" w:rsidRPr="00B31D5F" w:rsidRDefault="00B31D5F" w:rsidP="00B31D5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B31D5F">
              <w:rPr>
                <w:rFonts w:ascii="Times New Roman" w:eastAsia="Times New Roman" w:hAnsi="Times New Roman" w:cs="Times New Roman"/>
                <w:color w:val="CC3D1C"/>
                <w:sz w:val="28"/>
                <w:szCs w:val="28"/>
                <w:lang w:eastAsia="ru-RU"/>
              </w:rPr>
              <w:t>co</w:t>
            </w:r>
            <w:proofErr w:type="spellEnd"/>
            <w:r w:rsidRPr="00B31D5F">
              <w:rPr>
                <w:rFonts w:ascii="Times New Roman" w:eastAsia="Times New Roman" w:hAnsi="Times New Roman" w:cs="Times New Roman"/>
                <w:color w:val="CC3D1C"/>
                <w:sz w:val="28"/>
                <w:szCs w:val="28"/>
                <w:lang w:eastAsia="ru-RU"/>
              </w:rPr>
              <w:t>-</w:t>
            </w:r>
            <w:r w:rsidRPr="00B31D5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: аналог приставки в русском языке «со»</w:t>
            </w:r>
          </w:p>
        </w:tc>
        <w:tc>
          <w:tcPr>
            <w:tcW w:w="0" w:type="auto"/>
            <w:tcBorders>
              <w:top w:val="single" w:sz="4" w:space="0" w:color="504E56"/>
              <w:left w:val="single" w:sz="4" w:space="0" w:color="504E56"/>
              <w:bottom w:val="single" w:sz="4" w:space="0" w:color="504E56"/>
              <w:right w:val="single" w:sz="4" w:space="0" w:color="504E56"/>
            </w:tcBorders>
            <w:shd w:val="clear" w:color="auto" w:fill="auto"/>
            <w:vAlign w:val="center"/>
            <w:hideMark/>
          </w:tcPr>
          <w:p w:rsidR="00B31D5F" w:rsidRPr="00B31D5F" w:rsidRDefault="00B31D5F" w:rsidP="00B31D5F">
            <w:pPr>
              <w:numPr>
                <w:ilvl w:val="0"/>
                <w:numId w:val="12"/>
              </w:numPr>
              <w:spacing w:before="100" w:beforeAutospacing="1" w:after="100" w:afterAutospacing="1" w:line="240" w:lineRule="auto"/>
              <w:ind w:left="25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B31D5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worker</w:t>
            </w:r>
            <w:proofErr w:type="spellEnd"/>
            <w:r w:rsidRPr="00B31D5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(рабочий) – </w:t>
            </w:r>
            <w:proofErr w:type="spellStart"/>
            <w:r w:rsidRPr="00B31D5F">
              <w:rPr>
                <w:rFonts w:ascii="Times New Roman" w:eastAsia="Times New Roman" w:hAnsi="Times New Roman" w:cs="Times New Roman"/>
                <w:color w:val="CC3D1C"/>
                <w:sz w:val="28"/>
                <w:szCs w:val="28"/>
                <w:lang w:eastAsia="ru-RU"/>
              </w:rPr>
              <w:t>co</w:t>
            </w:r>
            <w:r w:rsidRPr="00B31D5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-worker</w:t>
            </w:r>
            <w:proofErr w:type="spellEnd"/>
            <w:r w:rsidRPr="00B31D5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(</w:t>
            </w:r>
            <w:r w:rsidRPr="00B31D5F">
              <w:rPr>
                <w:rFonts w:ascii="Times New Roman" w:eastAsia="Times New Roman" w:hAnsi="Times New Roman" w:cs="Times New Roman"/>
                <w:color w:val="CC3D1C"/>
                <w:sz w:val="28"/>
                <w:szCs w:val="28"/>
                <w:lang w:eastAsia="ru-RU"/>
              </w:rPr>
              <w:t>со</w:t>
            </w:r>
            <w:r w:rsidRPr="00B31D5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трудник, коллега) </w:t>
            </w:r>
          </w:p>
          <w:p w:rsidR="00B31D5F" w:rsidRPr="00B31D5F" w:rsidRDefault="00B31D5F" w:rsidP="00B31D5F">
            <w:pPr>
              <w:numPr>
                <w:ilvl w:val="0"/>
                <w:numId w:val="12"/>
              </w:numPr>
              <w:spacing w:before="100" w:beforeAutospacing="1" w:after="100" w:afterAutospacing="1" w:line="240" w:lineRule="auto"/>
              <w:ind w:left="250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31D5F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author (</w:t>
            </w:r>
            <w:r w:rsidRPr="00B31D5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автор</w:t>
            </w:r>
            <w:r w:rsidRPr="00B31D5F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) – </w:t>
            </w:r>
            <w:r w:rsidRPr="00B31D5F">
              <w:rPr>
                <w:rFonts w:ascii="Times New Roman" w:eastAsia="Times New Roman" w:hAnsi="Times New Roman" w:cs="Times New Roman"/>
                <w:color w:val="CC3D1C"/>
                <w:sz w:val="28"/>
                <w:szCs w:val="28"/>
                <w:lang w:val="en-US" w:eastAsia="ru-RU"/>
              </w:rPr>
              <w:t>co</w:t>
            </w:r>
            <w:r w:rsidRPr="00B31D5F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-author (</w:t>
            </w:r>
            <w:r w:rsidRPr="00B31D5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соавтор</w:t>
            </w:r>
            <w:r w:rsidRPr="00B31D5F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) </w:t>
            </w:r>
          </w:p>
          <w:p w:rsidR="00B31D5F" w:rsidRPr="00B31D5F" w:rsidRDefault="00B31D5F" w:rsidP="00B31D5F">
            <w:pPr>
              <w:numPr>
                <w:ilvl w:val="0"/>
                <w:numId w:val="12"/>
              </w:numPr>
              <w:spacing w:before="100" w:beforeAutospacing="1" w:after="100" w:afterAutospacing="1" w:line="240" w:lineRule="auto"/>
              <w:ind w:left="25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B31D5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owner</w:t>
            </w:r>
            <w:proofErr w:type="spellEnd"/>
            <w:r w:rsidRPr="00B31D5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(владелец) – </w:t>
            </w:r>
            <w:proofErr w:type="spellStart"/>
            <w:r w:rsidRPr="00B31D5F">
              <w:rPr>
                <w:rFonts w:ascii="Times New Roman" w:eastAsia="Times New Roman" w:hAnsi="Times New Roman" w:cs="Times New Roman"/>
                <w:color w:val="CC3D1C"/>
                <w:sz w:val="28"/>
                <w:szCs w:val="28"/>
                <w:lang w:eastAsia="ru-RU"/>
              </w:rPr>
              <w:t>co</w:t>
            </w:r>
            <w:r w:rsidRPr="00B31D5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-owner</w:t>
            </w:r>
            <w:proofErr w:type="spellEnd"/>
            <w:r w:rsidRPr="00B31D5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(совладелец)</w:t>
            </w:r>
          </w:p>
        </w:tc>
      </w:tr>
    </w:tbl>
    <w:p w:rsidR="00B31D5F" w:rsidRPr="00B31D5F" w:rsidRDefault="00B31D5F" w:rsidP="00B31D5F">
      <w:pPr>
        <w:shd w:val="clear" w:color="auto" w:fill="FFFFFF"/>
        <w:spacing w:before="120" w:after="120" w:line="240" w:lineRule="atLeast"/>
        <w:outlineLvl w:val="3"/>
        <w:rPr>
          <w:ins w:id="14" w:author="Unknown"/>
          <w:rFonts w:ascii="inherit" w:eastAsia="Times New Roman" w:hAnsi="inherit" w:cs="Times New Roman"/>
          <w:b/>
          <w:bCs/>
          <w:color w:val="061135"/>
          <w:sz w:val="28"/>
          <w:szCs w:val="28"/>
          <w:lang w:eastAsia="ru-RU"/>
        </w:rPr>
      </w:pPr>
      <w:ins w:id="15" w:author="Unknown">
        <w:r w:rsidRPr="00B31D5F">
          <w:rPr>
            <w:rFonts w:ascii="inherit" w:eastAsia="Times New Roman" w:hAnsi="inherit" w:cs="Times New Roman"/>
            <w:b/>
            <w:bCs/>
            <w:color w:val="061135"/>
            <w:sz w:val="28"/>
            <w:szCs w:val="28"/>
            <w:lang w:eastAsia="ru-RU"/>
          </w:rPr>
          <w:t>Таблица 2. Суффиксация</w:t>
        </w:r>
      </w:ins>
    </w:p>
    <w:p w:rsidR="00B31D5F" w:rsidRPr="00B31D5F" w:rsidRDefault="00B31D5F" w:rsidP="00B31D5F">
      <w:pPr>
        <w:shd w:val="clear" w:color="auto" w:fill="DFF0D8"/>
        <w:spacing w:after="120" w:line="240" w:lineRule="auto"/>
        <w:rPr>
          <w:ins w:id="16" w:author="Unknown"/>
          <w:rFonts w:ascii="Noto Sans" w:eastAsia="Times New Roman" w:hAnsi="Noto Sans" w:cs="Times New Roman"/>
          <w:color w:val="061135"/>
          <w:sz w:val="28"/>
          <w:szCs w:val="28"/>
          <w:lang w:eastAsia="ru-RU"/>
        </w:rPr>
      </w:pPr>
      <w:ins w:id="17" w:author="Unknown">
        <w:r w:rsidRPr="00B31D5F">
          <w:rPr>
            <w:rFonts w:ascii="Noto Sans" w:eastAsia="Times New Roman" w:hAnsi="Noto Sans" w:cs="Times New Roman"/>
            <w:color w:val="061135"/>
            <w:sz w:val="28"/>
            <w:szCs w:val="28"/>
            <w:lang w:eastAsia="ru-RU"/>
          </w:rPr>
          <w:lastRenderedPageBreak/>
          <w:t>Суффикс – часть слова, которая ставится после корня. Суффикс придает слову новое значение и обычно преобразовывает его в другую часть речи.</w:t>
        </w:r>
      </w:ins>
    </w:p>
    <w:p w:rsidR="00B31D5F" w:rsidRPr="00B31D5F" w:rsidRDefault="00B31D5F" w:rsidP="00B31D5F">
      <w:pPr>
        <w:shd w:val="clear" w:color="auto" w:fill="DFF0D8"/>
        <w:spacing w:line="240" w:lineRule="auto"/>
        <w:rPr>
          <w:ins w:id="18" w:author="Unknown"/>
          <w:rFonts w:ascii="Noto Sans" w:eastAsia="Times New Roman" w:hAnsi="Noto Sans" w:cs="Times New Roman"/>
          <w:color w:val="061135"/>
          <w:sz w:val="28"/>
          <w:szCs w:val="28"/>
          <w:lang w:eastAsia="ru-RU"/>
        </w:rPr>
      </w:pPr>
      <w:ins w:id="19" w:author="Unknown">
        <w:r w:rsidRPr="00B31D5F">
          <w:rPr>
            <w:rFonts w:ascii="Noto Sans" w:eastAsia="Times New Roman" w:hAnsi="Noto Sans" w:cs="Times New Roman"/>
            <w:color w:val="CC3D1C"/>
            <w:sz w:val="28"/>
            <w:szCs w:val="28"/>
            <w:lang w:eastAsia="ru-RU"/>
          </w:rPr>
          <w:t>Корень + Суффикс = Новое слово</w:t>
        </w:r>
      </w:ins>
    </w:p>
    <w:p w:rsidR="00B31D5F" w:rsidRPr="00B31D5F" w:rsidRDefault="00B31D5F" w:rsidP="00B31D5F">
      <w:pPr>
        <w:shd w:val="clear" w:color="auto" w:fill="FFFFFF"/>
        <w:spacing w:before="120" w:after="120" w:line="240" w:lineRule="atLeast"/>
        <w:outlineLvl w:val="4"/>
        <w:rPr>
          <w:ins w:id="20" w:author="Unknown"/>
          <w:rFonts w:ascii="inherit" w:eastAsia="Times New Roman" w:hAnsi="inherit" w:cs="Times New Roman"/>
          <w:b/>
          <w:bCs/>
          <w:color w:val="061135"/>
          <w:sz w:val="28"/>
          <w:szCs w:val="28"/>
          <w:lang w:eastAsia="ru-RU"/>
        </w:rPr>
      </w:pPr>
      <w:ins w:id="21" w:author="Unknown">
        <w:r w:rsidRPr="00B31D5F">
          <w:rPr>
            <w:rFonts w:ascii="inherit" w:eastAsia="Times New Roman" w:hAnsi="inherit" w:cs="Times New Roman"/>
            <w:b/>
            <w:bCs/>
            <w:color w:val="061135"/>
            <w:sz w:val="28"/>
            <w:szCs w:val="28"/>
            <w:lang w:eastAsia="ru-RU"/>
          </w:rPr>
          <w:t>Примеры</w:t>
        </w:r>
      </w:ins>
    </w:p>
    <w:p w:rsidR="00B31D5F" w:rsidRPr="00B31D5F" w:rsidRDefault="00B31D5F" w:rsidP="00B31D5F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ind w:left="250"/>
        <w:rPr>
          <w:ins w:id="22" w:author="Unknown"/>
          <w:rFonts w:ascii="Noto Sans" w:eastAsia="Times New Roman" w:hAnsi="Noto Sans" w:cs="Times New Roman"/>
          <w:color w:val="061135"/>
          <w:sz w:val="28"/>
          <w:szCs w:val="28"/>
          <w:lang w:eastAsia="ru-RU"/>
        </w:rPr>
      </w:pPr>
      <w:proofErr w:type="spellStart"/>
      <w:ins w:id="23" w:author="Unknown">
        <w:r w:rsidRPr="00B31D5F">
          <w:rPr>
            <w:rFonts w:ascii="Noto Sans" w:eastAsia="Times New Roman" w:hAnsi="Noto Sans" w:cs="Times New Roman"/>
            <w:color w:val="061135"/>
            <w:sz w:val="28"/>
            <w:szCs w:val="28"/>
            <w:lang w:eastAsia="ru-RU"/>
          </w:rPr>
          <w:t>teach</w:t>
        </w:r>
        <w:proofErr w:type="spellEnd"/>
        <w:r w:rsidRPr="00B31D5F">
          <w:rPr>
            <w:rFonts w:ascii="Noto Sans" w:eastAsia="Times New Roman" w:hAnsi="Noto Sans" w:cs="Times New Roman"/>
            <w:color w:val="061135"/>
            <w:sz w:val="28"/>
            <w:szCs w:val="28"/>
            <w:lang w:eastAsia="ru-RU"/>
          </w:rPr>
          <w:t xml:space="preserve"> + </w:t>
        </w:r>
        <w:proofErr w:type="spellStart"/>
        <w:r w:rsidRPr="00B31D5F">
          <w:rPr>
            <w:rFonts w:ascii="Noto Sans" w:eastAsia="Times New Roman" w:hAnsi="Noto Sans" w:cs="Times New Roman"/>
            <w:color w:val="CC3D1C"/>
            <w:sz w:val="28"/>
            <w:szCs w:val="28"/>
            <w:lang w:eastAsia="ru-RU"/>
          </w:rPr>
          <w:t>er</w:t>
        </w:r>
        <w:proofErr w:type="spellEnd"/>
        <w:r w:rsidRPr="00B31D5F">
          <w:rPr>
            <w:rFonts w:ascii="Noto Sans" w:eastAsia="Times New Roman" w:hAnsi="Noto Sans" w:cs="Times New Roman"/>
            <w:color w:val="061135"/>
            <w:sz w:val="28"/>
            <w:szCs w:val="28"/>
            <w:lang w:eastAsia="ru-RU"/>
          </w:rPr>
          <w:t xml:space="preserve"> = </w:t>
        </w:r>
        <w:proofErr w:type="spellStart"/>
        <w:r w:rsidRPr="00B31D5F">
          <w:rPr>
            <w:rFonts w:ascii="Noto Sans" w:eastAsia="Times New Roman" w:hAnsi="Noto Sans" w:cs="Times New Roman"/>
            <w:color w:val="061135"/>
            <w:sz w:val="28"/>
            <w:szCs w:val="28"/>
            <w:lang w:eastAsia="ru-RU"/>
          </w:rPr>
          <w:t>teach</w:t>
        </w:r>
        <w:r w:rsidRPr="00B31D5F">
          <w:rPr>
            <w:rFonts w:ascii="Noto Sans" w:eastAsia="Times New Roman" w:hAnsi="Noto Sans" w:cs="Times New Roman"/>
            <w:color w:val="CC3D1C"/>
            <w:sz w:val="28"/>
            <w:szCs w:val="28"/>
            <w:lang w:eastAsia="ru-RU"/>
          </w:rPr>
          <w:t>er</w:t>
        </w:r>
        <w:proofErr w:type="spellEnd"/>
        <w:r w:rsidRPr="00B31D5F">
          <w:rPr>
            <w:rFonts w:ascii="Noto Sans" w:eastAsia="Times New Roman" w:hAnsi="Noto Sans" w:cs="Times New Roman"/>
            <w:color w:val="061135"/>
            <w:sz w:val="28"/>
            <w:szCs w:val="28"/>
            <w:lang w:eastAsia="ru-RU"/>
          </w:rPr>
          <w:t> (учитель)</w:t>
        </w:r>
      </w:ins>
    </w:p>
    <w:p w:rsidR="00B31D5F" w:rsidRPr="00B31D5F" w:rsidRDefault="00B31D5F" w:rsidP="00B31D5F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ind w:left="250"/>
        <w:rPr>
          <w:ins w:id="24" w:author="Unknown"/>
          <w:rFonts w:ascii="Noto Sans" w:eastAsia="Times New Roman" w:hAnsi="Noto Sans" w:cs="Times New Roman"/>
          <w:color w:val="061135"/>
          <w:sz w:val="28"/>
          <w:szCs w:val="28"/>
          <w:lang w:eastAsia="ru-RU"/>
        </w:rPr>
      </w:pPr>
      <w:proofErr w:type="spellStart"/>
      <w:ins w:id="25" w:author="Unknown">
        <w:r w:rsidRPr="00B31D5F">
          <w:rPr>
            <w:rFonts w:ascii="Noto Sans" w:eastAsia="Times New Roman" w:hAnsi="Noto Sans" w:cs="Times New Roman"/>
            <w:color w:val="061135"/>
            <w:sz w:val="28"/>
            <w:szCs w:val="28"/>
            <w:lang w:eastAsia="ru-RU"/>
          </w:rPr>
          <w:t>child</w:t>
        </w:r>
        <w:proofErr w:type="spellEnd"/>
        <w:r w:rsidRPr="00B31D5F">
          <w:rPr>
            <w:rFonts w:ascii="Noto Sans" w:eastAsia="Times New Roman" w:hAnsi="Noto Sans" w:cs="Times New Roman"/>
            <w:color w:val="061135"/>
            <w:sz w:val="28"/>
            <w:szCs w:val="28"/>
            <w:lang w:eastAsia="ru-RU"/>
          </w:rPr>
          <w:t xml:space="preserve"> + </w:t>
        </w:r>
        <w:proofErr w:type="spellStart"/>
        <w:r w:rsidRPr="00B31D5F">
          <w:rPr>
            <w:rFonts w:ascii="Noto Sans" w:eastAsia="Times New Roman" w:hAnsi="Noto Sans" w:cs="Times New Roman"/>
            <w:color w:val="CC3D1C"/>
            <w:sz w:val="28"/>
            <w:szCs w:val="28"/>
            <w:lang w:eastAsia="ru-RU"/>
          </w:rPr>
          <w:t>hood</w:t>
        </w:r>
        <w:proofErr w:type="spellEnd"/>
        <w:r w:rsidRPr="00B31D5F">
          <w:rPr>
            <w:rFonts w:ascii="Noto Sans" w:eastAsia="Times New Roman" w:hAnsi="Noto Sans" w:cs="Times New Roman"/>
            <w:color w:val="061135"/>
            <w:sz w:val="28"/>
            <w:szCs w:val="28"/>
            <w:lang w:eastAsia="ru-RU"/>
          </w:rPr>
          <w:t xml:space="preserve"> = </w:t>
        </w:r>
        <w:proofErr w:type="spellStart"/>
        <w:r w:rsidRPr="00B31D5F">
          <w:rPr>
            <w:rFonts w:ascii="Noto Sans" w:eastAsia="Times New Roman" w:hAnsi="Noto Sans" w:cs="Times New Roman"/>
            <w:color w:val="061135"/>
            <w:sz w:val="28"/>
            <w:szCs w:val="28"/>
            <w:lang w:eastAsia="ru-RU"/>
          </w:rPr>
          <w:t>child</w:t>
        </w:r>
        <w:r w:rsidRPr="00B31D5F">
          <w:rPr>
            <w:rFonts w:ascii="Noto Sans" w:eastAsia="Times New Roman" w:hAnsi="Noto Sans" w:cs="Times New Roman"/>
            <w:color w:val="CC3D1C"/>
            <w:sz w:val="28"/>
            <w:szCs w:val="28"/>
            <w:lang w:eastAsia="ru-RU"/>
          </w:rPr>
          <w:t>hood</w:t>
        </w:r>
        <w:proofErr w:type="spellEnd"/>
        <w:r w:rsidRPr="00B31D5F">
          <w:rPr>
            <w:rFonts w:ascii="Noto Sans" w:eastAsia="Times New Roman" w:hAnsi="Noto Sans" w:cs="Times New Roman"/>
            <w:color w:val="061135"/>
            <w:sz w:val="28"/>
            <w:szCs w:val="28"/>
            <w:lang w:eastAsia="ru-RU"/>
          </w:rPr>
          <w:t> (детство)</w:t>
        </w:r>
      </w:ins>
    </w:p>
    <w:p w:rsidR="00B31D5F" w:rsidRPr="00B31D5F" w:rsidRDefault="00B31D5F" w:rsidP="00B31D5F">
      <w:pPr>
        <w:shd w:val="clear" w:color="auto" w:fill="FFFFFF"/>
        <w:spacing w:after="120" w:line="240" w:lineRule="auto"/>
        <w:rPr>
          <w:ins w:id="26" w:author="Unknown"/>
          <w:rFonts w:ascii="Noto Sans" w:eastAsia="Times New Roman" w:hAnsi="Noto Sans" w:cs="Times New Roman"/>
          <w:color w:val="061135"/>
          <w:sz w:val="28"/>
          <w:szCs w:val="28"/>
          <w:lang w:eastAsia="ru-RU"/>
        </w:rPr>
      </w:pPr>
      <w:ins w:id="27" w:author="Unknown">
        <w:r w:rsidRPr="00B31D5F">
          <w:rPr>
            <w:rFonts w:ascii="Noto Sans" w:eastAsia="Times New Roman" w:hAnsi="Noto Sans" w:cs="Times New Roman"/>
            <w:color w:val="061135"/>
            <w:sz w:val="28"/>
            <w:szCs w:val="28"/>
            <w:lang w:eastAsia="ru-RU"/>
          </w:rPr>
          <w:t>В таблице рассмотрены суффиксы, которые встречаются наиболее часто.</w:t>
        </w:r>
      </w:ins>
    </w:p>
    <w:tbl>
      <w:tblPr>
        <w:tblW w:w="0" w:type="auto"/>
        <w:tblBorders>
          <w:top w:val="single" w:sz="4" w:space="0" w:color="504E56"/>
          <w:left w:val="single" w:sz="4" w:space="0" w:color="504E56"/>
          <w:bottom w:val="single" w:sz="4" w:space="0" w:color="504E56"/>
          <w:right w:val="single" w:sz="4" w:space="0" w:color="504E56"/>
        </w:tblBorders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4790"/>
        <w:gridCol w:w="4685"/>
      </w:tblGrid>
      <w:tr w:rsidR="00B31D5F" w:rsidRPr="00B31D5F" w:rsidTr="00B31D5F">
        <w:tc>
          <w:tcPr>
            <w:tcW w:w="4752" w:type="dxa"/>
            <w:tcBorders>
              <w:top w:val="single" w:sz="4" w:space="0" w:color="504E56"/>
              <w:left w:val="single" w:sz="4" w:space="0" w:color="504E56"/>
              <w:bottom w:val="single" w:sz="4" w:space="0" w:color="504E56"/>
              <w:right w:val="single" w:sz="4" w:space="0" w:color="504E56"/>
            </w:tcBorders>
            <w:shd w:val="clear" w:color="auto" w:fill="auto"/>
            <w:vAlign w:val="center"/>
            <w:hideMark/>
          </w:tcPr>
          <w:p w:rsidR="00B31D5F" w:rsidRPr="00B31D5F" w:rsidRDefault="00B31D5F" w:rsidP="00B31D5F">
            <w:pPr>
              <w:spacing w:after="7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31D5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Суффикс и его значения</w:t>
            </w:r>
          </w:p>
        </w:tc>
        <w:tc>
          <w:tcPr>
            <w:tcW w:w="5868" w:type="dxa"/>
            <w:tcBorders>
              <w:top w:val="single" w:sz="4" w:space="0" w:color="504E56"/>
              <w:left w:val="single" w:sz="4" w:space="0" w:color="504E56"/>
              <w:bottom w:val="single" w:sz="4" w:space="0" w:color="504E56"/>
              <w:right w:val="single" w:sz="4" w:space="0" w:color="504E56"/>
            </w:tcBorders>
            <w:shd w:val="clear" w:color="auto" w:fill="auto"/>
            <w:vAlign w:val="center"/>
            <w:hideMark/>
          </w:tcPr>
          <w:p w:rsidR="00B31D5F" w:rsidRPr="00B31D5F" w:rsidRDefault="00B31D5F" w:rsidP="00B31D5F">
            <w:pPr>
              <w:spacing w:after="7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31D5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Примеры</w:t>
            </w:r>
          </w:p>
        </w:tc>
      </w:tr>
      <w:tr w:rsidR="00B31D5F" w:rsidRPr="00B31D5F" w:rsidTr="00B31D5F">
        <w:tc>
          <w:tcPr>
            <w:tcW w:w="0" w:type="auto"/>
            <w:gridSpan w:val="2"/>
            <w:tcBorders>
              <w:top w:val="single" w:sz="4" w:space="0" w:color="504E56"/>
              <w:left w:val="single" w:sz="4" w:space="0" w:color="504E56"/>
              <w:bottom w:val="single" w:sz="4" w:space="0" w:color="504E56"/>
              <w:right w:val="single" w:sz="4" w:space="0" w:color="504E56"/>
            </w:tcBorders>
            <w:shd w:val="clear" w:color="auto" w:fill="auto"/>
            <w:vAlign w:val="center"/>
            <w:hideMark/>
          </w:tcPr>
          <w:p w:rsidR="00B31D5F" w:rsidRPr="00B31D5F" w:rsidRDefault="00B31D5F" w:rsidP="00B31D5F">
            <w:pPr>
              <w:spacing w:after="7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31D5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Образование существительного</w:t>
            </w:r>
          </w:p>
        </w:tc>
      </w:tr>
      <w:tr w:rsidR="00B31D5F" w:rsidRPr="00B31D5F" w:rsidTr="00B31D5F">
        <w:tc>
          <w:tcPr>
            <w:tcW w:w="0" w:type="auto"/>
            <w:tcBorders>
              <w:top w:val="single" w:sz="4" w:space="0" w:color="504E56"/>
              <w:left w:val="single" w:sz="4" w:space="0" w:color="504E56"/>
              <w:bottom w:val="single" w:sz="4" w:space="0" w:color="504E56"/>
              <w:right w:val="single" w:sz="4" w:space="0" w:color="504E56"/>
            </w:tcBorders>
            <w:shd w:val="clear" w:color="auto" w:fill="auto"/>
            <w:vAlign w:val="center"/>
            <w:hideMark/>
          </w:tcPr>
          <w:p w:rsidR="00B31D5F" w:rsidRPr="00B31D5F" w:rsidRDefault="00B31D5F" w:rsidP="00B31D5F">
            <w:pPr>
              <w:spacing w:after="7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31D5F">
              <w:rPr>
                <w:rFonts w:ascii="Times New Roman" w:eastAsia="Times New Roman" w:hAnsi="Times New Roman" w:cs="Times New Roman"/>
                <w:color w:val="CC3D1C"/>
                <w:sz w:val="28"/>
                <w:szCs w:val="28"/>
                <w:lang w:eastAsia="ru-RU"/>
              </w:rPr>
              <w:t>-</w:t>
            </w:r>
            <w:proofErr w:type="spellStart"/>
            <w:r w:rsidRPr="00B31D5F">
              <w:rPr>
                <w:rFonts w:ascii="Times New Roman" w:eastAsia="Times New Roman" w:hAnsi="Times New Roman" w:cs="Times New Roman"/>
                <w:color w:val="CC3D1C"/>
                <w:sz w:val="28"/>
                <w:szCs w:val="28"/>
                <w:lang w:eastAsia="ru-RU"/>
              </w:rPr>
              <w:t>er</w:t>
            </w:r>
            <w:proofErr w:type="spellEnd"/>
            <w:r w:rsidRPr="00B31D5F">
              <w:rPr>
                <w:rFonts w:ascii="Times New Roman" w:eastAsia="Times New Roman" w:hAnsi="Times New Roman" w:cs="Times New Roman"/>
                <w:color w:val="CC3D1C"/>
                <w:sz w:val="28"/>
                <w:szCs w:val="28"/>
                <w:lang w:eastAsia="ru-RU"/>
              </w:rPr>
              <w:t>, -</w:t>
            </w:r>
            <w:proofErr w:type="spellStart"/>
            <w:r w:rsidRPr="00B31D5F">
              <w:rPr>
                <w:rFonts w:ascii="Times New Roman" w:eastAsia="Times New Roman" w:hAnsi="Times New Roman" w:cs="Times New Roman"/>
                <w:color w:val="CC3D1C"/>
                <w:sz w:val="28"/>
                <w:szCs w:val="28"/>
                <w:lang w:eastAsia="ru-RU"/>
              </w:rPr>
              <w:t>or</w:t>
            </w:r>
            <w:proofErr w:type="spellEnd"/>
            <w:r w:rsidRPr="00B31D5F">
              <w:rPr>
                <w:rFonts w:ascii="Times New Roman" w:eastAsia="Times New Roman" w:hAnsi="Times New Roman" w:cs="Times New Roman"/>
                <w:color w:val="CC3D1C"/>
                <w:sz w:val="28"/>
                <w:szCs w:val="28"/>
                <w:lang w:eastAsia="ru-RU"/>
              </w:rPr>
              <w:t>, -</w:t>
            </w:r>
            <w:proofErr w:type="spellStart"/>
            <w:r w:rsidRPr="00B31D5F">
              <w:rPr>
                <w:rFonts w:ascii="Times New Roman" w:eastAsia="Times New Roman" w:hAnsi="Times New Roman" w:cs="Times New Roman"/>
                <w:color w:val="CC3D1C"/>
                <w:sz w:val="28"/>
                <w:szCs w:val="28"/>
                <w:lang w:eastAsia="ru-RU"/>
              </w:rPr>
              <w:t>ar</w:t>
            </w:r>
            <w:proofErr w:type="spellEnd"/>
            <w:r w:rsidRPr="00B31D5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: из глагола переходит существительное в значении «исполнитель действия»</w:t>
            </w:r>
          </w:p>
        </w:tc>
        <w:tc>
          <w:tcPr>
            <w:tcW w:w="0" w:type="auto"/>
            <w:tcBorders>
              <w:top w:val="single" w:sz="4" w:space="0" w:color="504E56"/>
              <w:left w:val="single" w:sz="4" w:space="0" w:color="504E56"/>
              <w:bottom w:val="single" w:sz="4" w:space="0" w:color="504E56"/>
              <w:right w:val="single" w:sz="4" w:space="0" w:color="504E56"/>
            </w:tcBorders>
            <w:shd w:val="clear" w:color="auto" w:fill="auto"/>
            <w:vAlign w:val="center"/>
            <w:hideMark/>
          </w:tcPr>
          <w:p w:rsidR="00B31D5F" w:rsidRPr="00B31D5F" w:rsidRDefault="00B31D5F" w:rsidP="00B31D5F">
            <w:pPr>
              <w:numPr>
                <w:ilvl w:val="0"/>
                <w:numId w:val="14"/>
              </w:numPr>
              <w:spacing w:before="100" w:beforeAutospacing="1" w:after="100" w:afterAutospacing="1" w:line="240" w:lineRule="auto"/>
              <w:ind w:left="25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B31D5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avenge</w:t>
            </w:r>
            <w:proofErr w:type="spellEnd"/>
            <w:r w:rsidRPr="00B31D5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(мстить) – </w:t>
            </w:r>
            <w:proofErr w:type="spellStart"/>
            <w:r w:rsidRPr="00B31D5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aveng</w:t>
            </w:r>
            <w:r w:rsidRPr="00B31D5F">
              <w:rPr>
                <w:rFonts w:ascii="Times New Roman" w:eastAsia="Times New Roman" w:hAnsi="Times New Roman" w:cs="Times New Roman"/>
                <w:color w:val="CC3D1C"/>
                <w:sz w:val="28"/>
                <w:szCs w:val="28"/>
                <w:lang w:eastAsia="ru-RU"/>
              </w:rPr>
              <w:t>er</w:t>
            </w:r>
            <w:proofErr w:type="spellEnd"/>
            <w:r w:rsidRPr="00B31D5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(мститель) </w:t>
            </w:r>
          </w:p>
          <w:p w:rsidR="00B31D5F" w:rsidRPr="00B31D5F" w:rsidRDefault="00B31D5F" w:rsidP="00B31D5F">
            <w:pPr>
              <w:numPr>
                <w:ilvl w:val="0"/>
                <w:numId w:val="14"/>
              </w:numPr>
              <w:spacing w:before="100" w:beforeAutospacing="1" w:after="100" w:afterAutospacing="1" w:line="240" w:lineRule="auto"/>
              <w:ind w:left="25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B31D5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narrate</w:t>
            </w:r>
            <w:proofErr w:type="spellEnd"/>
            <w:r w:rsidRPr="00B31D5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(рассказывать) – </w:t>
            </w:r>
            <w:proofErr w:type="spellStart"/>
            <w:r w:rsidRPr="00B31D5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narrat</w:t>
            </w:r>
            <w:r w:rsidRPr="00B31D5F">
              <w:rPr>
                <w:rFonts w:ascii="Times New Roman" w:eastAsia="Times New Roman" w:hAnsi="Times New Roman" w:cs="Times New Roman"/>
                <w:color w:val="CC3D1C"/>
                <w:sz w:val="28"/>
                <w:szCs w:val="28"/>
                <w:lang w:eastAsia="ru-RU"/>
              </w:rPr>
              <w:t>or</w:t>
            </w:r>
            <w:proofErr w:type="spellEnd"/>
            <w:r w:rsidRPr="00B31D5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(рассказчик)</w:t>
            </w:r>
          </w:p>
          <w:p w:rsidR="00B31D5F" w:rsidRPr="00B31D5F" w:rsidRDefault="00B31D5F" w:rsidP="00B31D5F">
            <w:pPr>
              <w:numPr>
                <w:ilvl w:val="0"/>
                <w:numId w:val="14"/>
              </w:numPr>
              <w:spacing w:before="100" w:beforeAutospacing="1" w:after="100" w:afterAutospacing="1" w:line="240" w:lineRule="auto"/>
              <w:ind w:left="25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B31D5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lie</w:t>
            </w:r>
            <w:proofErr w:type="spellEnd"/>
            <w:r w:rsidRPr="00B31D5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(лгать) – </w:t>
            </w:r>
            <w:proofErr w:type="spellStart"/>
            <w:r w:rsidRPr="00B31D5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li</w:t>
            </w:r>
            <w:r w:rsidRPr="00B31D5F">
              <w:rPr>
                <w:rFonts w:ascii="Times New Roman" w:eastAsia="Times New Roman" w:hAnsi="Times New Roman" w:cs="Times New Roman"/>
                <w:color w:val="CC3D1C"/>
                <w:sz w:val="28"/>
                <w:szCs w:val="28"/>
                <w:lang w:eastAsia="ru-RU"/>
              </w:rPr>
              <w:t>ar</w:t>
            </w:r>
            <w:proofErr w:type="spellEnd"/>
            <w:r w:rsidRPr="00B31D5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(лжец)</w:t>
            </w:r>
          </w:p>
        </w:tc>
      </w:tr>
      <w:tr w:rsidR="00B31D5F" w:rsidRPr="00B31D5F" w:rsidTr="00B31D5F">
        <w:tc>
          <w:tcPr>
            <w:tcW w:w="0" w:type="auto"/>
            <w:tcBorders>
              <w:top w:val="single" w:sz="4" w:space="0" w:color="504E56"/>
              <w:left w:val="single" w:sz="4" w:space="0" w:color="504E56"/>
              <w:bottom w:val="single" w:sz="4" w:space="0" w:color="504E56"/>
              <w:right w:val="single" w:sz="4" w:space="0" w:color="504E56"/>
            </w:tcBorders>
            <w:shd w:val="clear" w:color="auto" w:fill="auto"/>
            <w:vAlign w:val="center"/>
            <w:hideMark/>
          </w:tcPr>
          <w:p w:rsidR="00B31D5F" w:rsidRPr="00B31D5F" w:rsidRDefault="00B31D5F" w:rsidP="00B31D5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31D5F">
              <w:rPr>
                <w:rFonts w:ascii="Times New Roman" w:eastAsia="Times New Roman" w:hAnsi="Times New Roman" w:cs="Times New Roman"/>
                <w:color w:val="CC3D1C"/>
                <w:sz w:val="28"/>
                <w:szCs w:val="28"/>
                <w:lang w:val="en-US" w:eastAsia="ru-RU"/>
              </w:rPr>
              <w:t>-</w:t>
            </w:r>
            <w:proofErr w:type="spellStart"/>
            <w:r w:rsidRPr="00B31D5F">
              <w:rPr>
                <w:rFonts w:ascii="Times New Roman" w:eastAsia="Times New Roman" w:hAnsi="Times New Roman" w:cs="Times New Roman"/>
                <w:color w:val="CC3D1C"/>
                <w:sz w:val="28"/>
                <w:szCs w:val="28"/>
                <w:lang w:val="en-US" w:eastAsia="ru-RU"/>
              </w:rPr>
              <w:t>ment</w:t>
            </w:r>
            <w:proofErr w:type="spellEnd"/>
            <w:r w:rsidRPr="00B31D5F">
              <w:rPr>
                <w:rFonts w:ascii="Times New Roman" w:eastAsia="Times New Roman" w:hAnsi="Times New Roman" w:cs="Times New Roman"/>
                <w:color w:val="CC3D1C"/>
                <w:sz w:val="28"/>
                <w:szCs w:val="28"/>
                <w:lang w:val="en-US" w:eastAsia="ru-RU"/>
              </w:rPr>
              <w:t>, -age, -</w:t>
            </w:r>
            <w:proofErr w:type="spellStart"/>
            <w:r w:rsidRPr="00B31D5F">
              <w:rPr>
                <w:rFonts w:ascii="Times New Roman" w:eastAsia="Times New Roman" w:hAnsi="Times New Roman" w:cs="Times New Roman"/>
                <w:color w:val="CC3D1C"/>
                <w:sz w:val="28"/>
                <w:szCs w:val="28"/>
                <w:lang w:val="en-US" w:eastAsia="ru-RU"/>
              </w:rPr>
              <w:t>ure</w:t>
            </w:r>
            <w:proofErr w:type="spellEnd"/>
            <w:r w:rsidRPr="00B31D5F">
              <w:rPr>
                <w:rFonts w:ascii="Times New Roman" w:eastAsia="Times New Roman" w:hAnsi="Times New Roman" w:cs="Times New Roman"/>
                <w:color w:val="CC3D1C"/>
                <w:sz w:val="28"/>
                <w:szCs w:val="28"/>
                <w:lang w:val="en-US" w:eastAsia="ru-RU"/>
              </w:rPr>
              <w:t>, -</w:t>
            </w:r>
            <w:proofErr w:type="spellStart"/>
            <w:r w:rsidRPr="00B31D5F">
              <w:rPr>
                <w:rFonts w:ascii="Times New Roman" w:eastAsia="Times New Roman" w:hAnsi="Times New Roman" w:cs="Times New Roman"/>
                <w:color w:val="CC3D1C"/>
                <w:sz w:val="28"/>
                <w:szCs w:val="28"/>
                <w:lang w:val="en-US" w:eastAsia="ru-RU"/>
              </w:rPr>
              <w:t>dom</w:t>
            </w:r>
            <w:proofErr w:type="spellEnd"/>
            <w:r w:rsidRPr="00B31D5F">
              <w:rPr>
                <w:rFonts w:ascii="Times New Roman" w:eastAsia="Times New Roman" w:hAnsi="Times New Roman" w:cs="Times New Roman"/>
                <w:color w:val="CC3D1C"/>
                <w:sz w:val="28"/>
                <w:szCs w:val="28"/>
                <w:lang w:val="en-US" w:eastAsia="ru-RU"/>
              </w:rPr>
              <w:t>, -</w:t>
            </w:r>
            <w:proofErr w:type="spellStart"/>
            <w:r w:rsidRPr="00B31D5F">
              <w:rPr>
                <w:rFonts w:ascii="Times New Roman" w:eastAsia="Times New Roman" w:hAnsi="Times New Roman" w:cs="Times New Roman"/>
                <w:color w:val="CC3D1C"/>
                <w:sz w:val="28"/>
                <w:szCs w:val="28"/>
                <w:lang w:val="en-US" w:eastAsia="ru-RU"/>
              </w:rPr>
              <w:t>tion</w:t>
            </w:r>
            <w:proofErr w:type="spellEnd"/>
            <w:r w:rsidRPr="00B31D5F">
              <w:rPr>
                <w:rFonts w:ascii="Times New Roman" w:eastAsia="Times New Roman" w:hAnsi="Times New Roman" w:cs="Times New Roman"/>
                <w:color w:val="CC3D1C"/>
                <w:sz w:val="28"/>
                <w:szCs w:val="28"/>
                <w:lang w:val="en-US" w:eastAsia="ru-RU"/>
              </w:rPr>
              <w:t>, -</w:t>
            </w:r>
            <w:proofErr w:type="spellStart"/>
            <w:r w:rsidRPr="00B31D5F">
              <w:rPr>
                <w:rFonts w:ascii="Times New Roman" w:eastAsia="Times New Roman" w:hAnsi="Times New Roman" w:cs="Times New Roman"/>
                <w:color w:val="CC3D1C"/>
                <w:sz w:val="28"/>
                <w:szCs w:val="28"/>
                <w:lang w:val="en-US" w:eastAsia="ru-RU"/>
              </w:rPr>
              <w:t>sion</w:t>
            </w:r>
            <w:proofErr w:type="spellEnd"/>
            <w:r w:rsidRPr="00B31D5F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:</w:t>
            </w:r>
            <w:r w:rsidRPr="00B31D5F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br/>
            </w:r>
            <w:r w:rsidRPr="00B31D5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глагол</w:t>
            </w:r>
            <w:r w:rsidRPr="00B31D5F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&gt; </w:t>
            </w:r>
            <w:r w:rsidRPr="00B31D5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существительное</w:t>
            </w:r>
          </w:p>
        </w:tc>
        <w:tc>
          <w:tcPr>
            <w:tcW w:w="0" w:type="auto"/>
            <w:tcBorders>
              <w:top w:val="single" w:sz="4" w:space="0" w:color="504E56"/>
              <w:left w:val="single" w:sz="4" w:space="0" w:color="504E56"/>
              <w:bottom w:val="single" w:sz="4" w:space="0" w:color="504E56"/>
              <w:right w:val="single" w:sz="4" w:space="0" w:color="504E56"/>
            </w:tcBorders>
            <w:shd w:val="clear" w:color="auto" w:fill="auto"/>
            <w:vAlign w:val="center"/>
            <w:hideMark/>
          </w:tcPr>
          <w:p w:rsidR="00B31D5F" w:rsidRPr="00B31D5F" w:rsidRDefault="00B31D5F" w:rsidP="00B31D5F">
            <w:pPr>
              <w:numPr>
                <w:ilvl w:val="0"/>
                <w:numId w:val="15"/>
              </w:numPr>
              <w:spacing w:before="100" w:beforeAutospacing="1" w:after="100" w:afterAutospacing="1" w:line="240" w:lineRule="auto"/>
              <w:ind w:left="25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B31D5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advertise</w:t>
            </w:r>
            <w:proofErr w:type="spellEnd"/>
            <w:r w:rsidRPr="00B31D5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(рекламировать) – </w:t>
            </w:r>
            <w:proofErr w:type="spellStart"/>
            <w:r w:rsidRPr="00B31D5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advertise</w:t>
            </w:r>
            <w:r w:rsidRPr="00B31D5F">
              <w:rPr>
                <w:rFonts w:ascii="Times New Roman" w:eastAsia="Times New Roman" w:hAnsi="Times New Roman" w:cs="Times New Roman"/>
                <w:color w:val="CC3D1C"/>
                <w:sz w:val="28"/>
                <w:szCs w:val="28"/>
                <w:lang w:eastAsia="ru-RU"/>
              </w:rPr>
              <w:t>ment</w:t>
            </w:r>
            <w:proofErr w:type="spellEnd"/>
            <w:r w:rsidRPr="00B31D5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(реклама) </w:t>
            </w:r>
          </w:p>
          <w:p w:rsidR="00B31D5F" w:rsidRPr="00B31D5F" w:rsidRDefault="00B31D5F" w:rsidP="00B31D5F">
            <w:pPr>
              <w:numPr>
                <w:ilvl w:val="0"/>
                <w:numId w:val="15"/>
              </w:numPr>
              <w:spacing w:before="100" w:beforeAutospacing="1" w:after="100" w:afterAutospacing="1" w:line="240" w:lineRule="auto"/>
              <w:ind w:left="25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B31D5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use</w:t>
            </w:r>
            <w:proofErr w:type="spellEnd"/>
            <w:r w:rsidRPr="00B31D5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(использовать) – </w:t>
            </w:r>
            <w:proofErr w:type="spellStart"/>
            <w:r w:rsidRPr="00B31D5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us</w:t>
            </w:r>
            <w:r w:rsidRPr="00B31D5F">
              <w:rPr>
                <w:rFonts w:ascii="Times New Roman" w:eastAsia="Times New Roman" w:hAnsi="Times New Roman" w:cs="Times New Roman"/>
                <w:color w:val="CC3D1C"/>
                <w:sz w:val="28"/>
                <w:szCs w:val="28"/>
                <w:lang w:eastAsia="ru-RU"/>
              </w:rPr>
              <w:t>age</w:t>
            </w:r>
            <w:proofErr w:type="spellEnd"/>
            <w:r w:rsidRPr="00B31D5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(использование)</w:t>
            </w:r>
          </w:p>
          <w:p w:rsidR="00B31D5F" w:rsidRPr="00B31D5F" w:rsidRDefault="00B31D5F" w:rsidP="00B31D5F">
            <w:pPr>
              <w:numPr>
                <w:ilvl w:val="0"/>
                <w:numId w:val="15"/>
              </w:numPr>
              <w:spacing w:before="100" w:beforeAutospacing="1" w:after="100" w:afterAutospacing="1" w:line="240" w:lineRule="auto"/>
              <w:ind w:left="25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B31D5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depart</w:t>
            </w:r>
            <w:proofErr w:type="spellEnd"/>
            <w:r w:rsidRPr="00B31D5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(уезжать) – </w:t>
            </w:r>
            <w:proofErr w:type="spellStart"/>
            <w:r w:rsidRPr="00B31D5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depart</w:t>
            </w:r>
            <w:r w:rsidRPr="00B31D5F">
              <w:rPr>
                <w:rFonts w:ascii="Times New Roman" w:eastAsia="Times New Roman" w:hAnsi="Times New Roman" w:cs="Times New Roman"/>
                <w:color w:val="CC3D1C"/>
                <w:sz w:val="28"/>
                <w:szCs w:val="28"/>
                <w:lang w:eastAsia="ru-RU"/>
              </w:rPr>
              <w:t>ure</w:t>
            </w:r>
            <w:proofErr w:type="spellEnd"/>
            <w:r w:rsidRPr="00B31D5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(отъезд) </w:t>
            </w:r>
          </w:p>
          <w:p w:rsidR="00B31D5F" w:rsidRPr="00B31D5F" w:rsidRDefault="00B31D5F" w:rsidP="00B31D5F">
            <w:pPr>
              <w:numPr>
                <w:ilvl w:val="0"/>
                <w:numId w:val="15"/>
              </w:numPr>
              <w:spacing w:before="100" w:beforeAutospacing="1" w:after="100" w:afterAutospacing="1" w:line="240" w:lineRule="auto"/>
              <w:ind w:left="25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B31D5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bore</w:t>
            </w:r>
            <w:proofErr w:type="spellEnd"/>
            <w:r w:rsidRPr="00B31D5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(скучать) – </w:t>
            </w:r>
            <w:proofErr w:type="spellStart"/>
            <w:r w:rsidRPr="00B31D5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bore</w:t>
            </w:r>
            <w:r w:rsidRPr="00B31D5F">
              <w:rPr>
                <w:rFonts w:ascii="Times New Roman" w:eastAsia="Times New Roman" w:hAnsi="Times New Roman" w:cs="Times New Roman"/>
                <w:color w:val="CC3D1C"/>
                <w:sz w:val="28"/>
                <w:szCs w:val="28"/>
                <w:lang w:eastAsia="ru-RU"/>
              </w:rPr>
              <w:t>dom</w:t>
            </w:r>
            <w:proofErr w:type="spellEnd"/>
            <w:r w:rsidRPr="00B31D5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(скука) </w:t>
            </w:r>
          </w:p>
          <w:p w:rsidR="00B31D5F" w:rsidRPr="00B31D5F" w:rsidRDefault="00B31D5F" w:rsidP="00B31D5F">
            <w:pPr>
              <w:numPr>
                <w:ilvl w:val="0"/>
                <w:numId w:val="15"/>
              </w:numPr>
              <w:spacing w:before="100" w:beforeAutospacing="1" w:after="100" w:afterAutospacing="1" w:line="240" w:lineRule="auto"/>
              <w:ind w:left="25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B31D5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hesitate</w:t>
            </w:r>
            <w:proofErr w:type="spellEnd"/>
            <w:r w:rsidRPr="00B31D5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(сомневаться) – </w:t>
            </w:r>
            <w:proofErr w:type="spellStart"/>
            <w:r w:rsidRPr="00B31D5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hesita</w:t>
            </w:r>
            <w:r w:rsidRPr="00B31D5F">
              <w:rPr>
                <w:rFonts w:ascii="Times New Roman" w:eastAsia="Times New Roman" w:hAnsi="Times New Roman" w:cs="Times New Roman"/>
                <w:color w:val="CC3D1C"/>
                <w:sz w:val="28"/>
                <w:szCs w:val="28"/>
                <w:lang w:eastAsia="ru-RU"/>
              </w:rPr>
              <w:t>tion</w:t>
            </w:r>
            <w:proofErr w:type="spellEnd"/>
            <w:r w:rsidRPr="00B31D5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(сомнение) </w:t>
            </w:r>
          </w:p>
          <w:p w:rsidR="00B31D5F" w:rsidRPr="00B31D5F" w:rsidRDefault="00B31D5F" w:rsidP="00B31D5F">
            <w:pPr>
              <w:numPr>
                <w:ilvl w:val="0"/>
                <w:numId w:val="15"/>
              </w:numPr>
              <w:spacing w:before="100" w:beforeAutospacing="1" w:after="100" w:afterAutospacing="1" w:line="240" w:lineRule="auto"/>
              <w:ind w:left="25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B31D5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impress</w:t>
            </w:r>
            <w:proofErr w:type="spellEnd"/>
            <w:r w:rsidRPr="00B31D5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(производить впечатление) – </w:t>
            </w:r>
            <w:proofErr w:type="spellStart"/>
            <w:r w:rsidRPr="00B31D5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impres</w:t>
            </w:r>
            <w:r w:rsidRPr="00B31D5F">
              <w:rPr>
                <w:rFonts w:ascii="Times New Roman" w:eastAsia="Times New Roman" w:hAnsi="Times New Roman" w:cs="Times New Roman"/>
                <w:color w:val="CC3D1C"/>
                <w:sz w:val="28"/>
                <w:szCs w:val="28"/>
                <w:lang w:eastAsia="ru-RU"/>
              </w:rPr>
              <w:t>sion</w:t>
            </w:r>
            <w:proofErr w:type="spellEnd"/>
            <w:r w:rsidRPr="00B31D5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(впечатление)</w:t>
            </w:r>
          </w:p>
        </w:tc>
      </w:tr>
      <w:tr w:rsidR="00B31D5F" w:rsidRPr="00B31D5F" w:rsidTr="00B31D5F">
        <w:tc>
          <w:tcPr>
            <w:tcW w:w="0" w:type="auto"/>
            <w:tcBorders>
              <w:top w:val="single" w:sz="4" w:space="0" w:color="504E56"/>
              <w:left w:val="single" w:sz="4" w:space="0" w:color="504E56"/>
              <w:bottom w:val="single" w:sz="4" w:space="0" w:color="504E56"/>
              <w:right w:val="single" w:sz="4" w:space="0" w:color="504E56"/>
            </w:tcBorders>
            <w:shd w:val="clear" w:color="auto" w:fill="auto"/>
            <w:vAlign w:val="center"/>
            <w:hideMark/>
          </w:tcPr>
          <w:p w:rsidR="00B31D5F" w:rsidRPr="00B31D5F" w:rsidRDefault="00B31D5F" w:rsidP="00B31D5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31D5F">
              <w:rPr>
                <w:rFonts w:ascii="Times New Roman" w:eastAsia="Times New Roman" w:hAnsi="Times New Roman" w:cs="Times New Roman"/>
                <w:color w:val="CC3D1C"/>
                <w:sz w:val="28"/>
                <w:szCs w:val="28"/>
                <w:lang w:eastAsia="ru-RU"/>
              </w:rPr>
              <w:t>-</w:t>
            </w:r>
            <w:proofErr w:type="spellStart"/>
            <w:r w:rsidRPr="00B31D5F">
              <w:rPr>
                <w:rFonts w:ascii="Times New Roman" w:eastAsia="Times New Roman" w:hAnsi="Times New Roman" w:cs="Times New Roman"/>
                <w:color w:val="CC3D1C"/>
                <w:sz w:val="28"/>
                <w:szCs w:val="28"/>
                <w:lang w:eastAsia="ru-RU"/>
              </w:rPr>
              <w:t>hood</w:t>
            </w:r>
            <w:proofErr w:type="spellEnd"/>
            <w:r w:rsidRPr="00B31D5F">
              <w:rPr>
                <w:rFonts w:ascii="Times New Roman" w:eastAsia="Times New Roman" w:hAnsi="Times New Roman" w:cs="Times New Roman"/>
                <w:color w:val="CC3D1C"/>
                <w:sz w:val="28"/>
                <w:szCs w:val="28"/>
                <w:lang w:eastAsia="ru-RU"/>
              </w:rPr>
              <w:t>, -</w:t>
            </w:r>
            <w:proofErr w:type="spellStart"/>
            <w:r w:rsidRPr="00B31D5F">
              <w:rPr>
                <w:rFonts w:ascii="Times New Roman" w:eastAsia="Times New Roman" w:hAnsi="Times New Roman" w:cs="Times New Roman"/>
                <w:color w:val="CC3D1C"/>
                <w:sz w:val="28"/>
                <w:szCs w:val="28"/>
                <w:lang w:eastAsia="ru-RU"/>
              </w:rPr>
              <w:t>ship</w:t>
            </w:r>
            <w:proofErr w:type="spellEnd"/>
            <w:r w:rsidRPr="00B31D5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: образуют существительные от других существительных</w:t>
            </w:r>
          </w:p>
        </w:tc>
        <w:tc>
          <w:tcPr>
            <w:tcW w:w="0" w:type="auto"/>
            <w:tcBorders>
              <w:top w:val="single" w:sz="4" w:space="0" w:color="504E56"/>
              <w:left w:val="single" w:sz="4" w:space="0" w:color="504E56"/>
              <w:bottom w:val="single" w:sz="4" w:space="0" w:color="504E56"/>
              <w:right w:val="single" w:sz="4" w:space="0" w:color="504E56"/>
            </w:tcBorders>
            <w:shd w:val="clear" w:color="auto" w:fill="auto"/>
            <w:vAlign w:val="center"/>
            <w:hideMark/>
          </w:tcPr>
          <w:p w:rsidR="00B31D5F" w:rsidRPr="00B31D5F" w:rsidRDefault="00B31D5F" w:rsidP="00B31D5F">
            <w:pPr>
              <w:numPr>
                <w:ilvl w:val="0"/>
                <w:numId w:val="16"/>
              </w:numPr>
              <w:spacing w:before="100" w:beforeAutospacing="1" w:after="100" w:afterAutospacing="1" w:line="240" w:lineRule="auto"/>
              <w:ind w:left="25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B31D5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false</w:t>
            </w:r>
            <w:proofErr w:type="spellEnd"/>
            <w:r w:rsidRPr="00B31D5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(</w:t>
            </w:r>
            <w:proofErr w:type="gramStart"/>
            <w:r w:rsidRPr="00B31D5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ложный</w:t>
            </w:r>
            <w:proofErr w:type="gramEnd"/>
            <w:r w:rsidRPr="00B31D5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, ошибочный) – </w:t>
            </w:r>
            <w:proofErr w:type="spellStart"/>
            <w:r w:rsidRPr="00B31D5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false</w:t>
            </w:r>
            <w:r w:rsidRPr="00B31D5F">
              <w:rPr>
                <w:rFonts w:ascii="Times New Roman" w:eastAsia="Times New Roman" w:hAnsi="Times New Roman" w:cs="Times New Roman"/>
                <w:color w:val="CC3D1C"/>
                <w:sz w:val="28"/>
                <w:szCs w:val="28"/>
                <w:lang w:eastAsia="ru-RU"/>
              </w:rPr>
              <w:t>hood</w:t>
            </w:r>
            <w:proofErr w:type="spellEnd"/>
            <w:r w:rsidRPr="00B31D5F">
              <w:rPr>
                <w:rFonts w:ascii="Times New Roman" w:eastAsia="Times New Roman" w:hAnsi="Times New Roman" w:cs="Times New Roman"/>
                <w:color w:val="CC3D1C"/>
                <w:sz w:val="28"/>
                <w:szCs w:val="28"/>
                <w:lang w:eastAsia="ru-RU"/>
              </w:rPr>
              <w:t> </w:t>
            </w:r>
            <w:r w:rsidRPr="00B31D5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(ложь, ошибка) </w:t>
            </w:r>
          </w:p>
          <w:p w:rsidR="00B31D5F" w:rsidRPr="00B31D5F" w:rsidRDefault="00B31D5F" w:rsidP="00B31D5F">
            <w:pPr>
              <w:numPr>
                <w:ilvl w:val="0"/>
                <w:numId w:val="16"/>
              </w:numPr>
              <w:spacing w:before="100" w:beforeAutospacing="1" w:after="100" w:afterAutospacing="1" w:line="240" w:lineRule="auto"/>
              <w:ind w:left="25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B31D5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owner</w:t>
            </w:r>
            <w:proofErr w:type="spellEnd"/>
            <w:r w:rsidRPr="00B31D5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(владелец) – </w:t>
            </w:r>
            <w:proofErr w:type="spellStart"/>
            <w:r w:rsidRPr="00B31D5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owner</w:t>
            </w:r>
            <w:r w:rsidRPr="00B31D5F">
              <w:rPr>
                <w:rFonts w:ascii="Times New Roman" w:eastAsia="Times New Roman" w:hAnsi="Times New Roman" w:cs="Times New Roman"/>
                <w:color w:val="CC3D1C"/>
                <w:sz w:val="28"/>
                <w:szCs w:val="28"/>
                <w:lang w:eastAsia="ru-RU"/>
              </w:rPr>
              <w:t>ship</w:t>
            </w:r>
            <w:proofErr w:type="spellEnd"/>
            <w:r w:rsidRPr="00B31D5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(владение)</w:t>
            </w:r>
          </w:p>
        </w:tc>
      </w:tr>
      <w:tr w:rsidR="00B31D5F" w:rsidRPr="00B31D5F" w:rsidTr="00B31D5F">
        <w:tc>
          <w:tcPr>
            <w:tcW w:w="0" w:type="auto"/>
            <w:tcBorders>
              <w:top w:val="single" w:sz="4" w:space="0" w:color="504E56"/>
              <w:left w:val="single" w:sz="4" w:space="0" w:color="504E56"/>
              <w:bottom w:val="single" w:sz="4" w:space="0" w:color="504E56"/>
              <w:right w:val="single" w:sz="4" w:space="0" w:color="504E56"/>
            </w:tcBorders>
            <w:shd w:val="clear" w:color="auto" w:fill="auto"/>
            <w:vAlign w:val="center"/>
            <w:hideMark/>
          </w:tcPr>
          <w:p w:rsidR="00B31D5F" w:rsidRPr="00B31D5F" w:rsidRDefault="00B31D5F" w:rsidP="00B31D5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31D5F">
              <w:rPr>
                <w:rFonts w:ascii="Times New Roman" w:eastAsia="Times New Roman" w:hAnsi="Times New Roman" w:cs="Times New Roman"/>
                <w:color w:val="CC3D1C"/>
                <w:sz w:val="28"/>
                <w:szCs w:val="28"/>
                <w:lang w:eastAsia="ru-RU"/>
              </w:rPr>
              <w:t>-</w:t>
            </w:r>
            <w:proofErr w:type="spellStart"/>
            <w:r w:rsidRPr="00B31D5F">
              <w:rPr>
                <w:rFonts w:ascii="Times New Roman" w:eastAsia="Times New Roman" w:hAnsi="Times New Roman" w:cs="Times New Roman"/>
                <w:color w:val="CC3D1C"/>
                <w:sz w:val="28"/>
                <w:szCs w:val="28"/>
                <w:lang w:eastAsia="ru-RU"/>
              </w:rPr>
              <w:t>ist</w:t>
            </w:r>
            <w:proofErr w:type="spellEnd"/>
            <w:r w:rsidRPr="00B31D5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: используется для указания принадлежности к профессии или политическому званию</w:t>
            </w:r>
          </w:p>
        </w:tc>
        <w:tc>
          <w:tcPr>
            <w:tcW w:w="0" w:type="auto"/>
            <w:tcBorders>
              <w:top w:val="single" w:sz="4" w:space="0" w:color="504E56"/>
              <w:left w:val="single" w:sz="4" w:space="0" w:color="504E56"/>
              <w:bottom w:val="single" w:sz="4" w:space="0" w:color="504E56"/>
              <w:right w:val="single" w:sz="4" w:space="0" w:color="504E56"/>
            </w:tcBorders>
            <w:shd w:val="clear" w:color="auto" w:fill="auto"/>
            <w:vAlign w:val="center"/>
            <w:hideMark/>
          </w:tcPr>
          <w:p w:rsidR="00B31D5F" w:rsidRPr="00B31D5F" w:rsidRDefault="00B31D5F" w:rsidP="00B31D5F">
            <w:pPr>
              <w:numPr>
                <w:ilvl w:val="0"/>
                <w:numId w:val="17"/>
              </w:numPr>
              <w:spacing w:before="100" w:beforeAutospacing="1" w:after="100" w:afterAutospacing="1" w:line="240" w:lineRule="auto"/>
              <w:ind w:left="25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B31D5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archeolog</w:t>
            </w:r>
            <w:r w:rsidRPr="00B31D5F">
              <w:rPr>
                <w:rFonts w:ascii="Times New Roman" w:eastAsia="Times New Roman" w:hAnsi="Times New Roman" w:cs="Times New Roman"/>
                <w:color w:val="CC3D1C"/>
                <w:sz w:val="28"/>
                <w:szCs w:val="28"/>
                <w:lang w:eastAsia="ru-RU"/>
              </w:rPr>
              <w:t>ist</w:t>
            </w:r>
            <w:proofErr w:type="spellEnd"/>
            <w:r w:rsidRPr="00B31D5F">
              <w:rPr>
                <w:rFonts w:ascii="Times New Roman" w:eastAsia="Times New Roman" w:hAnsi="Times New Roman" w:cs="Times New Roman"/>
                <w:color w:val="CC3D1C"/>
                <w:sz w:val="28"/>
                <w:szCs w:val="28"/>
                <w:lang w:eastAsia="ru-RU"/>
              </w:rPr>
              <w:t> </w:t>
            </w:r>
            <w:r w:rsidRPr="00B31D5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(археолог) </w:t>
            </w:r>
          </w:p>
          <w:p w:rsidR="00B31D5F" w:rsidRPr="00B31D5F" w:rsidRDefault="00B31D5F" w:rsidP="00B31D5F">
            <w:pPr>
              <w:numPr>
                <w:ilvl w:val="0"/>
                <w:numId w:val="17"/>
              </w:numPr>
              <w:spacing w:before="100" w:beforeAutospacing="1" w:after="100" w:afterAutospacing="1" w:line="240" w:lineRule="auto"/>
              <w:ind w:left="25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B31D5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federal</w:t>
            </w:r>
            <w:r w:rsidRPr="00B31D5F">
              <w:rPr>
                <w:rFonts w:ascii="Times New Roman" w:eastAsia="Times New Roman" w:hAnsi="Times New Roman" w:cs="Times New Roman"/>
                <w:color w:val="CC3D1C"/>
                <w:sz w:val="28"/>
                <w:szCs w:val="28"/>
                <w:lang w:eastAsia="ru-RU"/>
              </w:rPr>
              <w:t>ist</w:t>
            </w:r>
            <w:proofErr w:type="spellEnd"/>
            <w:r w:rsidRPr="00B31D5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(сторонник принципов федерализма)</w:t>
            </w:r>
          </w:p>
        </w:tc>
      </w:tr>
      <w:tr w:rsidR="00B31D5F" w:rsidRPr="00B31D5F" w:rsidTr="00B31D5F">
        <w:tc>
          <w:tcPr>
            <w:tcW w:w="0" w:type="auto"/>
            <w:tcBorders>
              <w:top w:val="single" w:sz="4" w:space="0" w:color="504E56"/>
              <w:left w:val="single" w:sz="4" w:space="0" w:color="504E56"/>
              <w:bottom w:val="single" w:sz="4" w:space="0" w:color="504E56"/>
              <w:right w:val="single" w:sz="4" w:space="0" w:color="504E56"/>
            </w:tcBorders>
            <w:shd w:val="clear" w:color="auto" w:fill="auto"/>
            <w:vAlign w:val="center"/>
            <w:hideMark/>
          </w:tcPr>
          <w:p w:rsidR="00B31D5F" w:rsidRPr="00B31D5F" w:rsidRDefault="00B31D5F" w:rsidP="00B31D5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31D5F">
              <w:rPr>
                <w:rFonts w:ascii="Times New Roman" w:eastAsia="Times New Roman" w:hAnsi="Times New Roman" w:cs="Times New Roman"/>
                <w:color w:val="CC3D1C"/>
                <w:sz w:val="28"/>
                <w:szCs w:val="28"/>
                <w:lang w:eastAsia="ru-RU"/>
              </w:rPr>
              <w:t>-</w:t>
            </w:r>
            <w:proofErr w:type="spellStart"/>
            <w:r w:rsidRPr="00B31D5F">
              <w:rPr>
                <w:rFonts w:ascii="Times New Roman" w:eastAsia="Times New Roman" w:hAnsi="Times New Roman" w:cs="Times New Roman"/>
                <w:color w:val="CC3D1C"/>
                <w:sz w:val="28"/>
                <w:szCs w:val="28"/>
                <w:lang w:eastAsia="ru-RU"/>
              </w:rPr>
              <w:t>ian</w:t>
            </w:r>
            <w:proofErr w:type="spellEnd"/>
            <w:r w:rsidRPr="00B31D5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: указывают на национальность, реже профессию</w:t>
            </w:r>
          </w:p>
        </w:tc>
        <w:tc>
          <w:tcPr>
            <w:tcW w:w="0" w:type="auto"/>
            <w:tcBorders>
              <w:top w:val="single" w:sz="4" w:space="0" w:color="504E56"/>
              <w:left w:val="single" w:sz="4" w:space="0" w:color="504E56"/>
              <w:bottom w:val="single" w:sz="4" w:space="0" w:color="504E56"/>
              <w:right w:val="single" w:sz="4" w:space="0" w:color="504E56"/>
            </w:tcBorders>
            <w:shd w:val="clear" w:color="auto" w:fill="auto"/>
            <w:vAlign w:val="center"/>
            <w:hideMark/>
          </w:tcPr>
          <w:p w:rsidR="00B31D5F" w:rsidRPr="00B31D5F" w:rsidRDefault="00B31D5F" w:rsidP="00B31D5F">
            <w:pPr>
              <w:numPr>
                <w:ilvl w:val="0"/>
                <w:numId w:val="18"/>
              </w:numPr>
              <w:spacing w:before="100" w:beforeAutospacing="1" w:after="100" w:afterAutospacing="1" w:line="240" w:lineRule="auto"/>
              <w:ind w:left="25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B31D5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Bulgar</w:t>
            </w:r>
            <w:r w:rsidRPr="00B31D5F">
              <w:rPr>
                <w:rFonts w:ascii="Times New Roman" w:eastAsia="Times New Roman" w:hAnsi="Times New Roman" w:cs="Times New Roman"/>
                <w:color w:val="CC3D1C"/>
                <w:sz w:val="28"/>
                <w:szCs w:val="28"/>
                <w:lang w:eastAsia="ru-RU"/>
              </w:rPr>
              <w:t>ian</w:t>
            </w:r>
            <w:proofErr w:type="spellEnd"/>
            <w:r w:rsidRPr="00B31D5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(болгарин, болгарка) </w:t>
            </w:r>
          </w:p>
          <w:p w:rsidR="00B31D5F" w:rsidRPr="00B31D5F" w:rsidRDefault="00B31D5F" w:rsidP="00B31D5F">
            <w:pPr>
              <w:numPr>
                <w:ilvl w:val="0"/>
                <w:numId w:val="18"/>
              </w:numPr>
              <w:spacing w:before="100" w:beforeAutospacing="1" w:after="100" w:afterAutospacing="1" w:line="240" w:lineRule="auto"/>
              <w:ind w:left="25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B31D5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histor</w:t>
            </w:r>
            <w:r w:rsidRPr="00B31D5F">
              <w:rPr>
                <w:rFonts w:ascii="Times New Roman" w:eastAsia="Times New Roman" w:hAnsi="Times New Roman" w:cs="Times New Roman"/>
                <w:color w:val="CC3D1C"/>
                <w:sz w:val="28"/>
                <w:szCs w:val="28"/>
                <w:lang w:eastAsia="ru-RU"/>
              </w:rPr>
              <w:t>ian</w:t>
            </w:r>
            <w:proofErr w:type="spellEnd"/>
            <w:r w:rsidRPr="00B31D5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(историк)</w:t>
            </w:r>
          </w:p>
        </w:tc>
      </w:tr>
      <w:tr w:rsidR="00B31D5F" w:rsidRPr="00B31D5F" w:rsidTr="00B31D5F">
        <w:tc>
          <w:tcPr>
            <w:tcW w:w="0" w:type="auto"/>
            <w:tcBorders>
              <w:top w:val="single" w:sz="4" w:space="0" w:color="504E56"/>
              <w:left w:val="single" w:sz="4" w:space="0" w:color="504E56"/>
              <w:bottom w:val="single" w:sz="4" w:space="0" w:color="504E56"/>
              <w:right w:val="single" w:sz="4" w:space="0" w:color="504E56"/>
            </w:tcBorders>
            <w:shd w:val="clear" w:color="auto" w:fill="auto"/>
            <w:vAlign w:val="center"/>
            <w:hideMark/>
          </w:tcPr>
          <w:p w:rsidR="00B31D5F" w:rsidRPr="00B31D5F" w:rsidRDefault="00B31D5F" w:rsidP="00B31D5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31D5F">
              <w:rPr>
                <w:rFonts w:ascii="Times New Roman" w:eastAsia="Times New Roman" w:hAnsi="Times New Roman" w:cs="Times New Roman"/>
                <w:color w:val="CC3D1C"/>
                <w:sz w:val="28"/>
                <w:szCs w:val="28"/>
                <w:lang w:eastAsia="ru-RU"/>
              </w:rPr>
              <w:lastRenderedPageBreak/>
              <w:t>-</w:t>
            </w:r>
            <w:proofErr w:type="spellStart"/>
            <w:r w:rsidRPr="00B31D5F">
              <w:rPr>
                <w:rFonts w:ascii="Times New Roman" w:eastAsia="Times New Roman" w:hAnsi="Times New Roman" w:cs="Times New Roman"/>
                <w:color w:val="CC3D1C"/>
                <w:sz w:val="28"/>
                <w:szCs w:val="28"/>
                <w:lang w:eastAsia="ru-RU"/>
              </w:rPr>
              <w:t>ness</w:t>
            </w:r>
            <w:proofErr w:type="spellEnd"/>
            <w:r w:rsidRPr="00B31D5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: преобразовывает прилагательное в существительное</w:t>
            </w:r>
          </w:p>
        </w:tc>
        <w:tc>
          <w:tcPr>
            <w:tcW w:w="0" w:type="auto"/>
            <w:tcBorders>
              <w:top w:val="single" w:sz="4" w:space="0" w:color="504E56"/>
              <w:left w:val="single" w:sz="4" w:space="0" w:color="504E56"/>
              <w:bottom w:val="single" w:sz="4" w:space="0" w:color="504E56"/>
              <w:right w:val="single" w:sz="4" w:space="0" w:color="504E56"/>
            </w:tcBorders>
            <w:shd w:val="clear" w:color="auto" w:fill="auto"/>
            <w:vAlign w:val="center"/>
            <w:hideMark/>
          </w:tcPr>
          <w:p w:rsidR="00B31D5F" w:rsidRPr="00B31D5F" w:rsidRDefault="00B31D5F" w:rsidP="00B31D5F">
            <w:pPr>
              <w:numPr>
                <w:ilvl w:val="0"/>
                <w:numId w:val="19"/>
              </w:numPr>
              <w:spacing w:before="100" w:beforeAutospacing="1" w:after="100" w:afterAutospacing="1" w:line="240" w:lineRule="auto"/>
              <w:ind w:left="25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B31D5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cheerful</w:t>
            </w:r>
            <w:proofErr w:type="spellEnd"/>
            <w:r w:rsidRPr="00B31D5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(</w:t>
            </w:r>
            <w:proofErr w:type="gramStart"/>
            <w:r w:rsidRPr="00B31D5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веселый</w:t>
            </w:r>
            <w:proofErr w:type="gramEnd"/>
            <w:r w:rsidRPr="00B31D5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) – </w:t>
            </w:r>
            <w:proofErr w:type="spellStart"/>
            <w:r w:rsidRPr="00B31D5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cheerful</w:t>
            </w:r>
            <w:r w:rsidRPr="00B31D5F">
              <w:rPr>
                <w:rFonts w:ascii="Times New Roman" w:eastAsia="Times New Roman" w:hAnsi="Times New Roman" w:cs="Times New Roman"/>
                <w:color w:val="CC3D1C"/>
                <w:sz w:val="28"/>
                <w:szCs w:val="28"/>
                <w:lang w:eastAsia="ru-RU"/>
              </w:rPr>
              <w:t>ness</w:t>
            </w:r>
            <w:proofErr w:type="spellEnd"/>
            <w:r w:rsidRPr="00B31D5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(жизнерадостность) </w:t>
            </w:r>
          </w:p>
          <w:p w:rsidR="00B31D5F" w:rsidRPr="00B31D5F" w:rsidRDefault="00B31D5F" w:rsidP="00B31D5F">
            <w:pPr>
              <w:numPr>
                <w:ilvl w:val="0"/>
                <w:numId w:val="19"/>
              </w:numPr>
              <w:spacing w:before="100" w:beforeAutospacing="1" w:after="100" w:afterAutospacing="1" w:line="240" w:lineRule="auto"/>
              <w:ind w:left="25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B31D5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awkward</w:t>
            </w:r>
            <w:proofErr w:type="spellEnd"/>
            <w:r w:rsidRPr="00B31D5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(</w:t>
            </w:r>
            <w:proofErr w:type="spellStart"/>
            <w:r w:rsidRPr="00B31D5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awkward</w:t>
            </w:r>
            <w:proofErr w:type="spellEnd"/>
            <w:r w:rsidRPr="00B31D5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) – </w:t>
            </w:r>
            <w:proofErr w:type="spellStart"/>
            <w:r w:rsidRPr="00B31D5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awkward</w:t>
            </w:r>
            <w:r w:rsidRPr="00B31D5F">
              <w:rPr>
                <w:rFonts w:ascii="Times New Roman" w:eastAsia="Times New Roman" w:hAnsi="Times New Roman" w:cs="Times New Roman"/>
                <w:color w:val="CC3D1C"/>
                <w:sz w:val="28"/>
                <w:szCs w:val="28"/>
                <w:lang w:eastAsia="ru-RU"/>
              </w:rPr>
              <w:t>ness</w:t>
            </w:r>
            <w:proofErr w:type="spellEnd"/>
            <w:r w:rsidRPr="00B31D5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(неловкость) </w:t>
            </w:r>
          </w:p>
          <w:p w:rsidR="00B31D5F" w:rsidRPr="00B31D5F" w:rsidRDefault="00B31D5F" w:rsidP="00B31D5F">
            <w:pPr>
              <w:numPr>
                <w:ilvl w:val="0"/>
                <w:numId w:val="19"/>
              </w:numPr>
              <w:spacing w:before="100" w:beforeAutospacing="1" w:after="100" w:afterAutospacing="1" w:line="240" w:lineRule="auto"/>
              <w:ind w:left="25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B31D5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good</w:t>
            </w:r>
            <w:proofErr w:type="spellEnd"/>
            <w:r w:rsidRPr="00B31D5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(</w:t>
            </w:r>
            <w:proofErr w:type="gramStart"/>
            <w:r w:rsidRPr="00B31D5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добрый</w:t>
            </w:r>
            <w:proofErr w:type="gramEnd"/>
            <w:r w:rsidRPr="00B31D5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) – </w:t>
            </w:r>
            <w:proofErr w:type="spellStart"/>
            <w:r w:rsidRPr="00B31D5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good</w:t>
            </w:r>
            <w:r w:rsidRPr="00B31D5F">
              <w:rPr>
                <w:rFonts w:ascii="Times New Roman" w:eastAsia="Times New Roman" w:hAnsi="Times New Roman" w:cs="Times New Roman"/>
                <w:color w:val="CC3D1C"/>
                <w:sz w:val="28"/>
                <w:szCs w:val="28"/>
                <w:lang w:eastAsia="ru-RU"/>
              </w:rPr>
              <w:t>ness</w:t>
            </w:r>
            <w:proofErr w:type="spellEnd"/>
            <w:r w:rsidRPr="00B31D5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(доброта)</w:t>
            </w:r>
          </w:p>
        </w:tc>
      </w:tr>
      <w:tr w:rsidR="00B31D5F" w:rsidRPr="00B31D5F" w:rsidTr="00B31D5F">
        <w:tc>
          <w:tcPr>
            <w:tcW w:w="0" w:type="auto"/>
            <w:gridSpan w:val="2"/>
            <w:tcBorders>
              <w:top w:val="single" w:sz="4" w:space="0" w:color="504E56"/>
              <w:left w:val="single" w:sz="4" w:space="0" w:color="504E56"/>
              <w:bottom w:val="single" w:sz="4" w:space="0" w:color="504E56"/>
              <w:right w:val="single" w:sz="4" w:space="0" w:color="504E56"/>
            </w:tcBorders>
            <w:shd w:val="clear" w:color="auto" w:fill="auto"/>
            <w:vAlign w:val="center"/>
            <w:hideMark/>
          </w:tcPr>
          <w:p w:rsidR="00B31D5F" w:rsidRPr="00B31D5F" w:rsidRDefault="00B31D5F" w:rsidP="00B31D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31D5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Образование прилагательного</w:t>
            </w:r>
          </w:p>
        </w:tc>
      </w:tr>
      <w:tr w:rsidR="00B31D5F" w:rsidRPr="00B31D5F" w:rsidTr="00B31D5F">
        <w:tc>
          <w:tcPr>
            <w:tcW w:w="0" w:type="auto"/>
            <w:tcBorders>
              <w:top w:val="single" w:sz="4" w:space="0" w:color="504E56"/>
              <w:left w:val="single" w:sz="4" w:space="0" w:color="504E56"/>
              <w:bottom w:val="single" w:sz="4" w:space="0" w:color="504E56"/>
              <w:right w:val="single" w:sz="4" w:space="0" w:color="504E56"/>
            </w:tcBorders>
            <w:shd w:val="clear" w:color="auto" w:fill="auto"/>
            <w:vAlign w:val="center"/>
            <w:hideMark/>
          </w:tcPr>
          <w:p w:rsidR="00B31D5F" w:rsidRPr="00B31D5F" w:rsidRDefault="00B31D5F" w:rsidP="00B31D5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31D5F">
              <w:rPr>
                <w:rFonts w:ascii="Times New Roman" w:eastAsia="Times New Roman" w:hAnsi="Times New Roman" w:cs="Times New Roman"/>
                <w:color w:val="CC3D1C"/>
                <w:sz w:val="28"/>
                <w:szCs w:val="28"/>
                <w:lang w:eastAsia="ru-RU"/>
              </w:rPr>
              <w:t>-</w:t>
            </w:r>
            <w:proofErr w:type="spellStart"/>
            <w:r w:rsidRPr="00B31D5F">
              <w:rPr>
                <w:rFonts w:ascii="Times New Roman" w:eastAsia="Times New Roman" w:hAnsi="Times New Roman" w:cs="Times New Roman"/>
                <w:color w:val="CC3D1C"/>
                <w:sz w:val="28"/>
                <w:szCs w:val="28"/>
                <w:lang w:eastAsia="ru-RU"/>
              </w:rPr>
              <w:t>ful</w:t>
            </w:r>
            <w:proofErr w:type="spellEnd"/>
            <w:r w:rsidRPr="00B31D5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: </w:t>
            </w:r>
            <w:proofErr w:type="gramStart"/>
            <w:r w:rsidRPr="00B31D5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образует</w:t>
            </w:r>
            <w:proofErr w:type="gramEnd"/>
            <w:r w:rsidRPr="00B31D5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прилагательные от существительных и означает наличие качества</w:t>
            </w:r>
          </w:p>
        </w:tc>
        <w:tc>
          <w:tcPr>
            <w:tcW w:w="0" w:type="auto"/>
            <w:tcBorders>
              <w:top w:val="single" w:sz="4" w:space="0" w:color="504E56"/>
              <w:left w:val="single" w:sz="4" w:space="0" w:color="504E56"/>
              <w:bottom w:val="single" w:sz="4" w:space="0" w:color="504E56"/>
              <w:right w:val="single" w:sz="4" w:space="0" w:color="504E56"/>
            </w:tcBorders>
            <w:shd w:val="clear" w:color="auto" w:fill="auto"/>
            <w:vAlign w:val="center"/>
            <w:hideMark/>
          </w:tcPr>
          <w:p w:rsidR="00B31D5F" w:rsidRPr="00B31D5F" w:rsidRDefault="00B31D5F" w:rsidP="00B31D5F">
            <w:pPr>
              <w:numPr>
                <w:ilvl w:val="0"/>
                <w:numId w:val="20"/>
              </w:numPr>
              <w:spacing w:before="100" w:beforeAutospacing="1" w:after="100" w:afterAutospacing="1" w:line="240" w:lineRule="auto"/>
              <w:ind w:left="25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B31D5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colour</w:t>
            </w:r>
            <w:proofErr w:type="spellEnd"/>
            <w:r w:rsidRPr="00B31D5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(цвет) – </w:t>
            </w:r>
            <w:proofErr w:type="spellStart"/>
            <w:r w:rsidRPr="00B31D5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colour</w:t>
            </w:r>
            <w:r w:rsidRPr="00B31D5F">
              <w:rPr>
                <w:rFonts w:ascii="Times New Roman" w:eastAsia="Times New Roman" w:hAnsi="Times New Roman" w:cs="Times New Roman"/>
                <w:color w:val="CC3D1C"/>
                <w:sz w:val="28"/>
                <w:szCs w:val="28"/>
                <w:lang w:eastAsia="ru-RU"/>
              </w:rPr>
              <w:t>ful</w:t>
            </w:r>
            <w:proofErr w:type="spellEnd"/>
            <w:r w:rsidRPr="00B31D5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(полный цвета, яркий) </w:t>
            </w:r>
          </w:p>
          <w:p w:rsidR="00B31D5F" w:rsidRPr="00B31D5F" w:rsidRDefault="00B31D5F" w:rsidP="00B31D5F">
            <w:pPr>
              <w:numPr>
                <w:ilvl w:val="0"/>
                <w:numId w:val="20"/>
              </w:numPr>
              <w:spacing w:before="100" w:beforeAutospacing="1" w:after="100" w:afterAutospacing="1" w:line="240" w:lineRule="auto"/>
              <w:ind w:left="25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B31D5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thought</w:t>
            </w:r>
            <w:proofErr w:type="spellEnd"/>
            <w:r w:rsidRPr="00B31D5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(мысль, мышление) – </w:t>
            </w:r>
            <w:proofErr w:type="spellStart"/>
            <w:r w:rsidRPr="00B31D5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thought</w:t>
            </w:r>
            <w:r w:rsidRPr="00B31D5F">
              <w:rPr>
                <w:rFonts w:ascii="Times New Roman" w:eastAsia="Times New Roman" w:hAnsi="Times New Roman" w:cs="Times New Roman"/>
                <w:color w:val="CC3D1C"/>
                <w:sz w:val="28"/>
                <w:szCs w:val="28"/>
                <w:lang w:eastAsia="ru-RU"/>
              </w:rPr>
              <w:t>ful</w:t>
            </w:r>
            <w:proofErr w:type="spellEnd"/>
            <w:r w:rsidRPr="00B31D5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(</w:t>
            </w:r>
            <w:proofErr w:type="gramStart"/>
            <w:r w:rsidRPr="00B31D5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задумчивый</w:t>
            </w:r>
            <w:proofErr w:type="gramEnd"/>
            <w:r w:rsidRPr="00B31D5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)</w:t>
            </w:r>
          </w:p>
          <w:p w:rsidR="00B31D5F" w:rsidRPr="00B31D5F" w:rsidRDefault="00B31D5F" w:rsidP="00B31D5F">
            <w:pPr>
              <w:numPr>
                <w:ilvl w:val="0"/>
                <w:numId w:val="20"/>
              </w:numPr>
              <w:spacing w:before="100" w:beforeAutospacing="1" w:after="100" w:afterAutospacing="1" w:line="240" w:lineRule="auto"/>
              <w:ind w:left="25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B31D5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delight</w:t>
            </w:r>
            <w:proofErr w:type="spellEnd"/>
            <w:r w:rsidRPr="00B31D5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(предмет восхищения) – </w:t>
            </w:r>
            <w:proofErr w:type="spellStart"/>
            <w:r w:rsidRPr="00B31D5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delight</w:t>
            </w:r>
            <w:r w:rsidRPr="00B31D5F">
              <w:rPr>
                <w:rFonts w:ascii="Times New Roman" w:eastAsia="Times New Roman" w:hAnsi="Times New Roman" w:cs="Times New Roman"/>
                <w:color w:val="CC3D1C"/>
                <w:sz w:val="28"/>
                <w:szCs w:val="28"/>
                <w:lang w:eastAsia="ru-RU"/>
              </w:rPr>
              <w:t>ful</w:t>
            </w:r>
            <w:proofErr w:type="spellEnd"/>
            <w:r w:rsidRPr="00B31D5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(восхитительный)</w:t>
            </w:r>
          </w:p>
        </w:tc>
      </w:tr>
      <w:tr w:rsidR="00B31D5F" w:rsidRPr="00B31D5F" w:rsidTr="00B31D5F">
        <w:tc>
          <w:tcPr>
            <w:tcW w:w="0" w:type="auto"/>
            <w:tcBorders>
              <w:top w:val="single" w:sz="4" w:space="0" w:color="504E56"/>
              <w:left w:val="single" w:sz="4" w:space="0" w:color="504E56"/>
              <w:bottom w:val="single" w:sz="4" w:space="0" w:color="504E56"/>
              <w:right w:val="single" w:sz="4" w:space="0" w:color="504E56"/>
            </w:tcBorders>
            <w:shd w:val="clear" w:color="auto" w:fill="auto"/>
            <w:vAlign w:val="center"/>
            <w:hideMark/>
          </w:tcPr>
          <w:p w:rsidR="00B31D5F" w:rsidRPr="00B31D5F" w:rsidRDefault="00B31D5F" w:rsidP="00B31D5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31D5F">
              <w:rPr>
                <w:rFonts w:ascii="Times New Roman" w:eastAsia="Times New Roman" w:hAnsi="Times New Roman" w:cs="Times New Roman"/>
                <w:color w:val="CC3D1C"/>
                <w:sz w:val="28"/>
                <w:szCs w:val="28"/>
                <w:lang w:eastAsia="ru-RU"/>
              </w:rPr>
              <w:t>-</w:t>
            </w:r>
            <w:proofErr w:type="spellStart"/>
            <w:r w:rsidRPr="00B31D5F">
              <w:rPr>
                <w:rFonts w:ascii="Times New Roman" w:eastAsia="Times New Roman" w:hAnsi="Times New Roman" w:cs="Times New Roman"/>
                <w:color w:val="CC3D1C"/>
                <w:sz w:val="28"/>
                <w:szCs w:val="28"/>
                <w:lang w:eastAsia="ru-RU"/>
              </w:rPr>
              <w:t>able</w:t>
            </w:r>
            <w:proofErr w:type="spellEnd"/>
            <w:r w:rsidRPr="00B31D5F">
              <w:rPr>
                <w:rFonts w:ascii="Times New Roman" w:eastAsia="Times New Roman" w:hAnsi="Times New Roman" w:cs="Times New Roman"/>
                <w:color w:val="CC3D1C"/>
                <w:sz w:val="28"/>
                <w:szCs w:val="28"/>
                <w:lang w:eastAsia="ru-RU"/>
              </w:rPr>
              <w:t>, -</w:t>
            </w:r>
            <w:proofErr w:type="spellStart"/>
            <w:r w:rsidRPr="00B31D5F">
              <w:rPr>
                <w:rFonts w:ascii="Times New Roman" w:eastAsia="Times New Roman" w:hAnsi="Times New Roman" w:cs="Times New Roman"/>
                <w:color w:val="CC3D1C"/>
                <w:sz w:val="28"/>
                <w:szCs w:val="28"/>
                <w:lang w:eastAsia="ru-RU"/>
              </w:rPr>
              <w:t>ible</w:t>
            </w:r>
            <w:proofErr w:type="spellEnd"/>
            <w:r w:rsidRPr="00B31D5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: образуют прилагательные от глаголов и выражают возможность подвергнуться действию, выраженному соответствующим глаголом </w:t>
            </w:r>
          </w:p>
        </w:tc>
        <w:tc>
          <w:tcPr>
            <w:tcW w:w="0" w:type="auto"/>
            <w:tcBorders>
              <w:top w:val="single" w:sz="4" w:space="0" w:color="504E56"/>
              <w:left w:val="single" w:sz="4" w:space="0" w:color="504E56"/>
              <w:bottom w:val="single" w:sz="4" w:space="0" w:color="504E56"/>
              <w:right w:val="single" w:sz="4" w:space="0" w:color="504E56"/>
            </w:tcBorders>
            <w:shd w:val="clear" w:color="auto" w:fill="auto"/>
            <w:vAlign w:val="center"/>
            <w:hideMark/>
          </w:tcPr>
          <w:p w:rsidR="00B31D5F" w:rsidRPr="00B31D5F" w:rsidRDefault="00B31D5F" w:rsidP="00B31D5F">
            <w:pPr>
              <w:numPr>
                <w:ilvl w:val="0"/>
                <w:numId w:val="21"/>
              </w:numPr>
              <w:spacing w:before="100" w:beforeAutospacing="1" w:after="100" w:afterAutospacing="1" w:line="240" w:lineRule="auto"/>
              <w:ind w:left="25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B31D5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accept</w:t>
            </w:r>
            <w:proofErr w:type="spellEnd"/>
            <w:r w:rsidRPr="00B31D5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(принимать) – </w:t>
            </w:r>
            <w:proofErr w:type="spellStart"/>
            <w:r w:rsidRPr="00B31D5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accept</w:t>
            </w:r>
            <w:r w:rsidRPr="00B31D5F">
              <w:rPr>
                <w:rFonts w:ascii="Times New Roman" w:eastAsia="Times New Roman" w:hAnsi="Times New Roman" w:cs="Times New Roman"/>
                <w:color w:val="CC3D1C"/>
                <w:sz w:val="28"/>
                <w:szCs w:val="28"/>
                <w:lang w:eastAsia="ru-RU"/>
              </w:rPr>
              <w:t>able</w:t>
            </w:r>
            <w:proofErr w:type="spellEnd"/>
            <w:r w:rsidRPr="00B31D5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(</w:t>
            </w:r>
            <w:proofErr w:type="gramStart"/>
            <w:r w:rsidRPr="00B31D5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приемлемый</w:t>
            </w:r>
            <w:proofErr w:type="gramEnd"/>
            <w:r w:rsidRPr="00B31D5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; можно принять) </w:t>
            </w:r>
          </w:p>
          <w:p w:rsidR="00B31D5F" w:rsidRPr="00B31D5F" w:rsidRDefault="00B31D5F" w:rsidP="00B31D5F">
            <w:pPr>
              <w:numPr>
                <w:ilvl w:val="0"/>
                <w:numId w:val="21"/>
              </w:numPr>
              <w:spacing w:before="100" w:beforeAutospacing="1" w:after="100" w:afterAutospacing="1" w:line="240" w:lineRule="auto"/>
              <w:ind w:left="25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B31D5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force</w:t>
            </w:r>
            <w:proofErr w:type="spellEnd"/>
            <w:r w:rsidRPr="00B31D5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(сила) – </w:t>
            </w:r>
            <w:proofErr w:type="spellStart"/>
            <w:r w:rsidRPr="00B31D5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forc</w:t>
            </w:r>
            <w:r w:rsidRPr="00B31D5F">
              <w:rPr>
                <w:rFonts w:ascii="Times New Roman" w:eastAsia="Times New Roman" w:hAnsi="Times New Roman" w:cs="Times New Roman"/>
                <w:color w:val="CC3D1C"/>
                <w:sz w:val="28"/>
                <w:szCs w:val="28"/>
                <w:lang w:eastAsia="ru-RU"/>
              </w:rPr>
              <w:t>ible</w:t>
            </w:r>
            <w:proofErr w:type="spellEnd"/>
            <w:r w:rsidRPr="00B31D5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(</w:t>
            </w:r>
            <w:proofErr w:type="gramStart"/>
            <w:r w:rsidRPr="00B31D5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насильственный</w:t>
            </w:r>
            <w:proofErr w:type="gramEnd"/>
            <w:r w:rsidRPr="00B31D5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, принудительный)</w:t>
            </w:r>
          </w:p>
          <w:p w:rsidR="00B31D5F" w:rsidRPr="00B31D5F" w:rsidRDefault="00B31D5F" w:rsidP="00B31D5F">
            <w:pPr>
              <w:numPr>
                <w:ilvl w:val="0"/>
                <w:numId w:val="21"/>
              </w:numPr>
              <w:spacing w:before="100" w:beforeAutospacing="1" w:after="100" w:afterAutospacing="1" w:line="240" w:lineRule="auto"/>
              <w:ind w:left="25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B31D5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compare</w:t>
            </w:r>
            <w:proofErr w:type="spellEnd"/>
            <w:r w:rsidRPr="00B31D5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(сравнивать) – </w:t>
            </w:r>
            <w:proofErr w:type="spellStart"/>
            <w:r w:rsidRPr="00B31D5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compar</w:t>
            </w:r>
            <w:r w:rsidRPr="00B31D5F">
              <w:rPr>
                <w:rFonts w:ascii="Times New Roman" w:eastAsia="Times New Roman" w:hAnsi="Times New Roman" w:cs="Times New Roman"/>
                <w:color w:val="CC3D1C"/>
                <w:sz w:val="28"/>
                <w:szCs w:val="28"/>
                <w:lang w:eastAsia="ru-RU"/>
              </w:rPr>
              <w:t>able</w:t>
            </w:r>
            <w:proofErr w:type="spellEnd"/>
            <w:r w:rsidRPr="00B31D5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(сравнимый)</w:t>
            </w:r>
          </w:p>
        </w:tc>
      </w:tr>
      <w:tr w:rsidR="00B31D5F" w:rsidRPr="00B31D5F" w:rsidTr="00B31D5F">
        <w:tc>
          <w:tcPr>
            <w:tcW w:w="0" w:type="auto"/>
            <w:tcBorders>
              <w:top w:val="single" w:sz="4" w:space="0" w:color="504E56"/>
              <w:left w:val="single" w:sz="4" w:space="0" w:color="504E56"/>
              <w:bottom w:val="single" w:sz="4" w:space="0" w:color="504E56"/>
              <w:right w:val="single" w:sz="4" w:space="0" w:color="504E56"/>
            </w:tcBorders>
            <w:shd w:val="clear" w:color="auto" w:fill="auto"/>
            <w:vAlign w:val="center"/>
            <w:hideMark/>
          </w:tcPr>
          <w:p w:rsidR="00B31D5F" w:rsidRPr="00B31D5F" w:rsidRDefault="00B31D5F" w:rsidP="00B31D5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31D5F">
              <w:rPr>
                <w:rFonts w:ascii="Times New Roman" w:eastAsia="Times New Roman" w:hAnsi="Times New Roman" w:cs="Times New Roman"/>
                <w:color w:val="CC3D1C"/>
                <w:sz w:val="28"/>
                <w:szCs w:val="28"/>
                <w:lang w:eastAsia="ru-RU"/>
              </w:rPr>
              <w:t>-</w:t>
            </w:r>
            <w:proofErr w:type="spellStart"/>
            <w:r w:rsidRPr="00B31D5F">
              <w:rPr>
                <w:rFonts w:ascii="Times New Roman" w:eastAsia="Times New Roman" w:hAnsi="Times New Roman" w:cs="Times New Roman"/>
                <w:color w:val="CC3D1C"/>
                <w:sz w:val="28"/>
                <w:szCs w:val="28"/>
                <w:lang w:eastAsia="ru-RU"/>
              </w:rPr>
              <w:t>less</w:t>
            </w:r>
            <w:proofErr w:type="spellEnd"/>
            <w:r w:rsidRPr="00B31D5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: </w:t>
            </w:r>
            <w:proofErr w:type="gramStart"/>
            <w:r w:rsidRPr="00B31D5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образует</w:t>
            </w:r>
            <w:proofErr w:type="gramEnd"/>
            <w:r w:rsidRPr="00B31D5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прилагательные от существительных и означает отсутствие качества</w:t>
            </w:r>
          </w:p>
        </w:tc>
        <w:tc>
          <w:tcPr>
            <w:tcW w:w="0" w:type="auto"/>
            <w:tcBorders>
              <w:top w:val="single" w:sz="4" w:space="0" w:color="504E56"/>
              <w:left w:val="single" w:sz="4" w:space="0" w:color="504E56"/>
              <w:bottom w:val="single" w:sz="4" w:space="0" w:color="504E56"/>
              <w:right w:val="single" w:sz="4" w:space="0" w:color="504E56"/>
            </w:tcBorders>
            <w:shd w:val="clear" w:color="auto" w:fill="auto"/>
            <w:vAlign w:val="center"/>
            <w:hideMark/>
          </w:tcPr>
          <w:p w:rsidR="00B31D5F" w:rsidRPr="00B31D5F" w:rsidRDefault="00B31D5F" w:rsidP="00B31D5F">
            <w:pPr>
              <w:numPr>
                <w:ilvl w:val="0"/>
                <w:numId w:val="22"/>
              </w:numPr>
              <w:spacing w:before="100" w:beforeAutospacing="1" w:after="100" w:afterAutospacing="1" w:line="240" w:lineRule="auto"/>
              <w:ind w:left="25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B31D5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worth</w:t>
            </w:r>
            <w:proofErr w:type="spellEnd"/>
            <w:r w:rsidRPr="00B31D5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(</w:t>
            </w:r>
            <w:proofErr w:type="gramStart"/>
            <w:r w:rsidRPr="00B31D5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стоящий</w:t>
            </w:r>
            <w:proofErr w:type="gramEnd"/>
            <w:r w:rsidRPr="00B31D5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) – </w:t>
            </w:r>
            <w:proofErr w:type="spellStart"/>
            <w:r w:rsidRPr="00B31D5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worth</w:t>
            </w:r>
            <w:r w:rsidRPr="00B31D5F">
              <w:rPr>
                <w:rFonts w:ascii="Times New Roman" w:eastAsia="Times New Roman" w:hAnsi="Times New Roman" w:cs="Times New Roman"/>
                <w:color w:val="CC3D1C"/>
                <w:sz w:val="28"/>
                <w:szCs w:val="28"/>
                <w:lang w:eastAsia="ru-RU"/>
              </w:rPr>
              <w:t>less</w:t>
            </w:r>
            <w:proofErr w:type="spellEnd"/>
            <w:r w:rsidRPr="00B31D5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(ничего не стоящий; никчемный)</w:t>
            </w:r>
          </w:p>
          <w:p w:rsidR="00B31D5F" w:rsidRPr="00B31D5F" w:rsidRDefault="00B31D5F" w:rsidP="00B31D5F">
            <w:pPr>
              <w:numPr>
                <w:ilvl w:val="0"/>
                <w:numId w:val="22"/>
              </w:numPr>
              <w:spacing w:before="100" w:beforeAutospacing="1" w:after="100" w:afterAutospacing="1" w:line="240" w:lineRule="auto"/>
              <w:ind w:left="25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B31D5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home</w:t>
            </w:r>
            <w:proofErr w:type="spellEnd"/>
            <w:r w:rsidRPr="00B31D5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(домашний) – </w:t>
            </w:r>
            <w:proofErr w:type="spellStart"/>
            <w:r w:rsidRPr="00B31D5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home</w:t>
            </w:r>
            <w:r w:rsidRPr="00B31D5F">
              <w:rPr>
                <w:rFonts w:ascii="Times New Roman" w:eastAsia="Times New Roman" w:hAnsi="Times New Roman" w:cs="Times New Roman"/>
                <w:color w:val="CC3D1C"/>
                <w:sz w:val="28"/>
                <w:szCs w:val="28"/>
                <w:lang w:eastAsia="ru-RU"/>
              </w:rPr>
              <w:t>less</w:t>
            </w:r>
            <w:proofErr w:type="spellEnd"/>
            <w:r w:rsidRPr="00B31D5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(бездомный)</w:t>
            </w:r>
          </w:p>
          <w:p w:rsidR="00B31D5F" w:rsidRPr="00B31D5F" w:rsidRDefault="00B31D5F" w:rsidP="00B31D5F">
            <w:pPr>
              <w:numPr>
                <w:ilvl w:val="0"/>
                <w:numId w:val="22"/>
              </w:numPr>
              <w:spacing w:before="100" w:beforeAutospacing="1" w:after="100" w:afterAutospacing="1" w:line="240" w:lineRule="auto"/>
              <w:ind w:left="25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B31D5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use</w:t>
            </w:r>
            <w:proofErr w:type="spellEnd"/>
            <w:r w:rsidRPr="00B31D5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(польза) – </w:t>
            </w:r>
            <w:proofErr w:type="spellStart"/>
            <w:r w:rsidRPr="00B31D5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use</w:t>
            </w:r>
            <w:r w:rsidRPr="00B31D5F">
              <w:rPr>
                <w:rFonts w:ascii="Times New Roman" w:eastAsia="Times New Roman" w:hAnsi="Times New Roman" w:cs="Times New Roman"/>
                <w:color w:val="CC3D1C"/>
                <w:sz w:val="28"/>
                <w:szCs w:val="28"/>
                <w:lang w:eastAsia="ru-RU"/>
              </w:rPr>
              <w:t>less</w:t>
            </w:r>
            <w:proofErr w:type="spellEnd"/>
            <w:r w:rsidRPr="00B31D5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(</w:t>
            </w:r>
            <w:proofErr w:type="gramStart"/>
            <w:r w:rsidRPr="00B31D5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бесполезный</w:t>
            </w:r>
            <w:proofErr w:type="gramEnd"/>
            <w:r w:rsidRPr="00B31D5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)</w:t>
            </w:r>
          </w:p>
        </w:tc>
      </w:tr>
      <w:tr w:rsidR="00B31D5F" w:rsidRPr="00B31D5F" w:rsidTr="00B31D5F">
        <w:tc>
          <w:tcPr>
            <w:tcW w:w="0" w:type="auto"/>
            <w:tcBorders>
              <w:top w:val="single" w:sz="4" w:space="0" w:color="504E56"/>
              <w:left w:val="single" w:sz="4" w:space="0" w:color="504E56"/>
              <w:bottom w:val="single" w:sz="4" w:space="0" w:color="504E56"/>
              <w:right w:val="single" w:sz="4" w:space="0" w:color="504E56"/>
            </w:tcBorders>
            <w:shd w:val="clear" w:color="auto" w:fill="auto"/>
            <w:vAlign w:val="center"/>
            <w:hideMark/>
          </w:tcPr>
          <w:p w:rsidR="00B31D5F" w:rsidRPr="00B31D5F" w:rsidRDefault="00B31D5F" w:rsidP="00B31D5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31D5F">
              <w:rPr>
                <w:rFonts w:ascii="Times New Roman" w:eastAsia="Times New Roman" w:hAnsi="Times New Roman" w:cs="Times New Roman"/>
                <w:color w:val="CC3D1C"/>
                <w:sz w:val="28"/>
                <w:szCs w:val="28"/>
                <w:lang w:eastAsia="ru-RU"/>
              </w:rPr>
              <w:t>-</w:t>
            </w:r>
            <w:proofErr w:type="spellStart"/>
            <w:r w:rsidRPr="00B31D5F">
              <w:rPr>
                <w:rFonts w:ascii="Times New Roman" w:eastAsia="Times New Roman" w:hAnsi="Times New Roman" w:cs="Times New Roman"/>
                <w:color w:val="CC3D1C"/>
                <w:sz w:val="28"/>
                <w:szCs w:val="28"/>
                <w:lang w:eastAsia="ru-RU"/>
              </w:rPr>
              <w:t>ish</w:t>
            </w:r>
            <w:proofErr w:type="spellEnd"/>
            <w:r w:rsidRPr="00B31D5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: национальная принадлежность; качество</w:t>
            </w:r>
          </w:p>
        </w:tc>
        <w:tc>
          <w:tcPr>
            <w:tcW w:w="0" w:type="auto"/>
            <w:tcBorders>
              <w:top w:val="single" w:sz="4" w:space="0" w:color="504E56"/>
              <w:left w:val="single" w:sz="4" w:space="0" w:color="504E56"/>
              <w:bottom w:val="single" w:sz="4" w:space="0" w:color="504E56"/>
              <w:right w:val="single" w:sz="4" w:space="0" w:color="504E56"/>
            </w:tcBorders>
            <w:shd w:val="clear" w:color="auto" w:fill="auto"/>
            <w:vAlign w:val="center"/>
            <w:hideMark/>
          </w:tcPr>
          <w:p w:rsidR="00B31D5F" w:rsidRPr="00B31D5F" w:rsidRDefault="00B31D5F" w:rsidP="00B31D5F">
            <w:pPr>
              <w:numPr>
                <w:ilvl w:val="0"/>
                <w:numId w:val="23"/>
              </w:numPr>
              <w:spacing w:before="100" w:beforeAutospacing="1" w:after="100" w:afterAutospacing="1" w:line="240" w:lineRule="auto"/>
              <w:ind w:left="25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B31D5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Flem</w:t>
            </w:r>
            <w:r w:rsidRPr="00B31D5F">
              <w:rPr>
                <w:rFonts w:ascii="Times New Roman" w:eastAsia="Times New Roman" w:hAnsi="Times New Roman" w:cs="Times New Roman"/>
                <w:color w:val="CC3D1C"/>
                <w:sz w:val="28"/>
                <w:szCs w:val="28"/>
                <w:lang w:eastAsia="ru-RU"/>
              </w:rPr>
              <w:t>ish</w:t>
            </w:r>
            <w:proofErr w:type="spellEnd"/>
            <w:r w:rsidRPr="00B31D5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(фламандский) </w:t>
            </w:r>
          </w:p>
          <w:p w:rsidR="00B31D5F" w:rsidRPr="00B31D5F" w:rsidRDefault="00B31D5F" w:rsidP="00B31D5F">
            <w:pPr>
              <w:numPr>
                <w:ilvl w:val="0"/>
                <w:numId w:val="23"/>
              </w:numPr>
              <w:spacing w:before="100" w:beforeAutospacing="1" w:after="100" w:afterAutospacing="1" w:line="240" w:lineRule="auto"/>
              <w:ind w:left="25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B31D5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mod</w:t>
            </w:r>
            <w:r w:rsidRPr="00B31D5F">
              <w:rPr>
                <w:rFonts w:ascii="Times New Roman" w:eastAsia="Times New Roman" w:hAnsi="Times New Roman" w:cs="Times New Roman"/>
                <w:color w:val="CC3D1C"/>
                <w:sz w:val="28"/>
                <w:szCs w:val="28"/>
                <w:lang w:eastAsia="ru-RU"/>
              </w:rPr>
              <w:t>ish</w:t>
            </w:r>
            <w:proofErr w:type="spellEnd"/>
            <w:r w:rsidRPr="00B31D5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(модный)</w:t>
            </w:r>
          </w:p>
        </w:tc>
      </w:tr>
      <w:tr w:rsidR="00B31D5F" w:rsidRPr="00B31D5F" w:rsidTr="00B31D5F">
        <w:tc>
          <w:tcPr>
            <w:tcW w:w="0" w:type="auto"/>
            <w:tcBorders>
              <w:top w:val="single" w:sz="4" w:space="0" w:color="504E56"/>
              <w:left w:val="single" w:sz="4" w:space="0" w:color="504E56"/>
              <w:bottom w:val="single" w:sz="4" w:space="0" w:color="504E56"/>
              <w:right w:val="single" w:sz="4" w:space="0" w:color="504E56"/>
            </w:tcBorders>
            <w:shd w:val="clear" w:color="auto" w:fill="auto"/>
            <w:vAlign w:val="center"/>
            <w:hideMark/>
          </w:tcPr>
          <w:p w:rsidR="00B31D5F" w:rsidRPr="00B31D5F" w:rsidRDefault="00B31D5F" w:rsidP="00B31D5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31D5F">
              <w:rPr>
                <w:rFonts w:ascii="Times New Roman" w:eastAsia="Times New Roman" w:hAnsi="Times New Roman" w:cs="Times New Roman"/>
                <w:color w:val="CC3D1C"/>
                <w:sz w:val="28"/>
                <w:szCs w:val="28"/>
                <w:lang w:eastAsia="ru-RU"/>
              </w:rPr>
              <w:t>-</w:t>
            </w:r>
            <w:proofErr w:type="spellStart"/>
            <w:r w:rsidRPr="00B31D5F">
              <w:rPr>
                <w:rFonts w:ascii="Times New Roman" w:eastAsia="Times New Roman" w:hAnsi="Times New Roman" w:cs="Times New Roman"/>
                <w:color w:val="CC3D1C"/>
                <w:sz w:val="28"/>
                <w:szCs w:val="28"/>
                <w:lang w:eastAsia="ru-RU"/>
              </w:rPr>
              <w:t>y</w:t>
            </w:r>
            <w:proofErr w:type="spellEnd"/>
            <w:r w:rsidRPr="00B31D5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: образует прилагательные от существительных</w:t>
            </w:r>
          </w:p>
        </w:tc>
        <w:tc>
          <w:tcPr>
            <w:tcW w:w="0" w:type="auto"/>
            <w:tcBorders>
              <w:top w:val="single" w:sz="4" w:space="0" w:color="504E56"/>
              <w:left w:val="single" w:sz="4" w:space="0" w:color="504E56"/>
              <w:bottom w:val="single" w:sz="4" w:space="0" w:color="504E56"/>
              <w:right w:val="single" w:sz="4" w:space="0" w:color="504E56"/>
            </w:tcBorders>
            <w:shd w:val="clear" w:color="auto" w:fill="auto"/>
            <w:vAlign w:val="center"/>
            <w:hideMark/>
          </w:tcPr>
          <w:p w:rsidR="00B31D5F" w:rsidRPr="00B31D5F" w:rsidRDefault="00B31D5F" w:rsidP="00B31D5F">
            <w:pPr>
              <w:numPr>
                <w:ilvl w:val="0"/>
                <w:numId w:val="24"/>
              </w:numPr>
              <w:spacing w:before="100" w:beforeAutospacing="1" w:after="100" w:afterAutospacing="1" w:line="240" w:lineRule="auto"/>
              <w:ind w:left="25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B31D5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air</w:t>
            </w:r>
            <w:proofErr w:type="spellEnd"/>
            <w:r w:rsidRPr="00B31D5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(воздух) – </w:t>
            </w:r>
            <w:proofErr w:type="spellStart"/>
            <w:r w:rsidRPr="00B31D5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air</w:t>
            </w:r>
            <w:r w:rsidRPr="00B31D5F">
              <w:rPr>
                <w:rFonts w:ascii="Times New Roman" w:eastAsia="Times New Roman" w:hAnsi="Times New Roman" w:cs="Times New Roman"/>
                <w:color w:val="CC3D1C"/>
                <w:sz w:val="28"/>
                <w:szCs w:val="28"/>
                <w:lang w:eastAsia="ru-RU"/>
              </w:rPr>
              <w:t>y</w:t>
            </w:r>
            <w:proofErr w:type="spellEnd"/>
            <w:r w:rsidRPr="00B31D5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(воздушный)</w:t>
            </w:r>
          </w:p>
          <w:p w:rsidR="00B31D5F" w:rsidRPr="00B31D5F" w:rsidRDefault="00B31D5F" w:rsidP="00B31D5F">
            <w:pPr>
              <w:numPr>
                <w:ilvl w:val="0"/>
                <w:numId w:val="24"/>
              </w:numPr>
              <w:spacing w:before="100" w:beforeAutospacing="1" w:after="100" w:afterAutospacing="1" w:line="240" w:lineRule="auto"/>
              <w:ind w:left="25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B31D5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rock</w:t>
            </w:r>
            <w:proofErr w:type="spellEnd"/>
            <w:r w:rsidRPr="00B31D5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(скала) – </w:t>
            </w:r>
            <w:proofErr w:type="spellStart"/>
            <w:r w:rsidRPr="00B31D5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rock</w:t>
            </w:r>
            <w:r w:rsidRPr="00B31D5F">
              <w:rPr>
                <w:rFonts w:ascii="Times New Roman" w:eastAsia="Times New Roman" w:hAnsi="Times New Roman" w:cs="Times New Roman"/>
                <w:color w:val="CC3D1C"/>
                <w:sz w:val="28"/>
                <w:szCs w:val="28"/>
                <w:lang w:eastAsia="ru-RU"/>
              </w:rPr>
              <w:t>y</w:t>
            </w:r>
            <w:proofErr w:type="spellEnd"/>
            <w:r w:rsidRPr="00B31D5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(</w:t>
            </w:r>
            <w:proofErr w:type="gramStart"/>
            <w:r w:rsidRPr="00B31D5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каменистый</w:t>
            </w:r>
            <w:proofErr w:type="gramEnd"/>
            <w:r w:rsidRPr="00B31D5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, скалистый)</w:t>
            </w:r>
          </w:p>
        </w:tc>
      </w:tr>
      <w:tr w:rsidR="00B31D5F" w:rsidRPr="00B31D5F" w:rsidTr="00B31D5F">
        <w:tc>
          <w:tcPr>
            <w:tcW w:w="0" w:type="auto"/>
            <w:gridSpan w:val="2"/>
            <w:tcBorders>
              <w:top w:val="single" w:sz="4" w:space="0" w:color="504E56"/>
              <w:left w:val="single" w:sz="4" w:space="0" w:color="504E56"/>
              <w:bottom w:val="single" w:sz="4" w:space="0" w:color="504E56"/>
              <w:right w:val="single" w:sz="4" w:space="0" w:color="504E56"/>
            </w:tcBorders>
            <w:shd w:val="clear" w:color="auto" w:fill="auto"/>
            <w:vAlign w:val="center"/>
            <w:hideMark/>
          </w:tcPr>
          <w:p w:rsidR="00B31D5F" w:rsidRPr="00B31D5F" w:rsidRDefault="00B31D5F" w:rsidP="00B31D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31D5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Образование глагола</w:t>
            </w:r>
          </w:p>
        </w:tc>
      </w:tr>
      <w:tr w:rsidR="00B31D5F" w:rsidRPr="00B31D5F" w:rsidTr="00B31D5F">
        <w:tc>
          <w:tcPr>
            <w:tcW w:w="0" w:type="auto"/>
            <w:tcBorders>
              <w:top w:val="single" w:sz="4" w:space="0" w:color="504E56"/>
              <w:left w:val="single" w:sz="4" w:space="0" w:color="504E56"/>
              <w:bottom w:val="single" w:sz="4" w:space="0" w:color="504E56"/>
              <w:right w:val="single" w:sz="4" w:space="0" w:color="504E56"/>
            </w:tcBorders>
            <w:shd w:val="clear" w:color="auto" w:fill="auto"/>
            <w:vAlign w:val="center"/>
            <w:hideMark/>
          </w:tcPr>
          <w:p w:rsidR="00B31D5F" w:rsidRPr="00B31D5F" w:rsidRDefault="00B31D5F" w:rsidP="00B31D5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31D5F">
              <w:rPr>
                <w:rFonts w:ascii="Times New Roman" w:eastAsia="Times New Roman" w:hAnsi="Times New Roman" w:cs="Times New Roman"/>
                <w:color w:val="CC3D1C"/>
                <w:sz w:val="28"/>
                <w:szCs w:val="28"/>
                <w:lang w:eastAsia="ru-RU"/>
              </w:rPr>
              <w:t>-</w:t>
            </w:r>
            <w:proofErr w:type="spellStart"/>
            <w:r w:rsidRPr="00B31D5F">
              <w:rPr>
                <w:rFonts w:ascii="Times New Roman" w:eastAsia="Times New Roman" w:hAnsi="Times New Roman" w:cs="Times New Roman"/>
                <w:color w:val="CC3D1C"/>
                <w:sz w:val="28"/>
                <w:szCs w:val="28"/>
                <w:lang w:eastAsia="ru-RU"/>
              </w:rPr>
              <w:t>en</w:t>
            </w:r>
            <w:proofErr w:type="spellEnd"/>
            <w:r w:rsidRPr="00B31D5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: образует глаголы от прилагательных и существительных</w:t>
            </w:r>
          </w:p>
        </w:tc>
        <w:tc>
          <w:tcPr>
            <w:tcW w:w="0" w:type="auto"/>
            <w:tcBorders>
              <w:top w:val="single" w:sz="4" w:space="0" w:color="504E56"/>
              <w:left w:val="single" w:sz="4" w:space="0" w:color="504E56"/>
              <w:bottom w:val="single" w:sz="4" w:space="0" w:color="504E56"/>
              <w:right w:val="single" w:sz="4" w:space="0" w:color="504E56"/>
            </w:tcBorders>
            <w:shd w:val="clear" w:color="auto" w:fill="auto"/>
            <w:vAlign w:val="center"/>
            <w:hideMark/>
          </w:tcPr>
          <w:p w:rsidR="00B31D5F" w:rsidRPr="00B31D5F" w:rsidRDefault="00B31D5F" w:rsidP="00B31D5F">
            <w:pPr>
              <w:numPr>
                <w:ilvl w:val="0"/>
                <w:numId w:val="25"/>
              </w:numPr>
              <w:spacing w:before="100" w:beforeAutospacing="1" w:after="100" w:afterAutospacing="1" w:line="240" w:lineRule="auto"/>
              <w:ind w:left="25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B31D5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fast</w:t>
            </w:r>
            <w:r w:rsidRPr="00B31D5F">
              <w:rPr>
                <w:rFonts w:ascii="Times New Roman" w:eastAsia="Times New Roman" w:hAnsi="Times New Roman" w:cs="Times New Roman"/>
                <w:color w:val="CC3D1C"/>
                <w:sz w:val="28"/>
                <w:szCs w:val="28"/>
                <w:lang w:eastAsia="ru-RU"/>
              </w:rPr>
              <w:t>en</w:t>
            </w:r>
            <w:proofErr w:type="spellEnd"/>
            <w:r w:rsidRPr="00B31D5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(пристегивать) </w:t>
            </w:r>
          </w:p>
          <w:p w:rsidR="00B31D5F" w:rsidRPr="00B31D5F" w:rsidRDefault="00B31D5F" w:rsidP="00B31D5F">
            <w:pPr>
              <w:numPr>
                <w:ilvl w:val="0"/>
                <w:numId w:val="25"/>
              </w:numPr>
              <w:spacing w:before="100" w:beforeAutospacing="1" w:after="100" w:afterAutospacing="1" w:line="240" w:lineRule="auto"/>
              <w:ind w:left="25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B31D5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list</w:t>
            </w:r>
            <w:r w:rsidRPr="00B31D5F">
              <w:rPr>
                <w:rFonts w:ascii="Times New Roman" w:eastAsia="Times New Roman" w:hAnsi="Times New Roman" w:cs="Times New Roman"/>
                <w:color w:val="CC3D1C"/>
                <w:sz w:val="28"/>
                <w:szCs w:val="28"/>
                <w:lang w:eastAsia="ru-RU"/>
              </w:rPr>
              <w:t>en</w:t>
            </w:r>
            <w:proofErr w:type="spellEnd"/>
            <w:r w:rsidRPr="00B31D5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(слушать) </w:t>
            </w:r>
          </w:p>
          <w:p w:rsidR="00B31D5F" w:rsidRPr="00B31D5F" w:rsidRDefault="00B31D5F" w:rsidP="00B31D5F">
            <w:pPr>
              <w:numPr>
                <w:ilvl w:val="0"/>
                <w:numId w:val="25"/>
              </w:numPr>
              <w:spacing w:before="100" w:beforeAutospacing="1" w:after="100" w:afterAutospacing="1" w:line="240" w:lineRule="auto"/>
              <w:ind w:left="25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B31D5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short</w:t>
            </w:r>
            <w:r w:rsidRPr="00B31D5F">
              <w:rPr>
                <w:rFonts w:ascii="Times New Roman" w:eastAsia="Times New Roman" w:hAnsi="Times New Roman" w:cs="Times New Roman"/>
                <w:color w:val="CC3D1C"/>
                <w:sz w:val="28"/>
                <w:szCs w:val="28"/>
                <w:lang w:eastAsia="ru-RU"/>
              </w:rPr>
              <w:t>en</w:t>
            </w:r>
            <w:proofErr w:type="spellEnd"/>
            <w:r w:rsidRPr="00B31D5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(укорачивать)</w:t>
            </w:r>
          </w:p>
        </w:tc>
      </w:tr>
      <w:tr w:rsidR="00B31D5F" w:rsidRPr="00B31D5F" w:rsidTr="00B31D5F">
        <w:tc>
          <w:tcPr>
            <w:tcW w:w="0" w:type="auto"/>
            <w:tcBorders>
              <w:top w:val="single" w:sz="4" w:space="0" w:color="504E56"/>
              <w:left w:val="single" w:sz="4" w:space="0" w:color="504E56"/>
              <w:bottom w:val="single" w:sz="4" w:space="0" w:color="504E56"/>
              <w:right w:val="single" w:sz="4" w:space="0" w:color="504E56"/>
            </w:tcBorders>
            <w:shd w:val="clear" w:color="auto" w:fill="auto"/>
            <w:vAlign w:val="center"/>
            <w:hideMark/>
          </w:tcPr>
          <w:p w:rsidR="00B31D5F" w:rsidRPr="00B31D5F" w:rsidRDefault="00B31D5F" w:rsidP="00B31D5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31D5F">
              <w:rPr>
                <w:rFonts w:ascii="Times New Roman" w:eastAsia="Times New Roman" w:hAnsi="Times New Roman" w:cs="Times New Roman"/>
                <w:color w:val="CC3D1C"/>
                <w:sz w:val="28"/>
                <w:szCs w:val="28"/>
                <w:lang w:eastAsia="ru-RU"/>
              </w:rPr>
              <w:t>-</w:t>
            </w:r>
            <w:proofErr w:type="spellStart"/>
            <w:r w:rsidRPr="00B31D5F">
              <w:rPr>
                <w:rFonts w:ascii="Times New Roman" w:eastAsia="Times New Roman" w:hAnsi="Times New Roman" w:cs="Times New Roman"/>
                <w:color w:val="CC3D1C"/>
                <w:sz w:val="28"/>
                <w:szCs w:val="28"/>
                <w:lang w:eastAsia="ru-RU"/>
              </w:rPr>
              <w:t>fy</w:t>
            </w:r>
            <w:proofErr w:type="spellEnd"/>
            <w:r w:rsidRPr="00B31D5F">
              <w:rPr>
                <w:rFonts w:ascii="Times New Roman" w:eastAsia="Times New Roman" w:hAnsi="Times New Roman" w:cs="Times New Roman"/>
                <w:color w:val="CC3D1C"/>
                <w:sz w:val="28"/>
                <w:szCs w:val="28"/>
                <w:lang w:eastAsia="ru-RU"/>
              </w:rPr>
              <w:t>, -</w:t>
            </w:r>
            <w:proofErr w:type="spellStart"/>
            <w:r w:rsidRPr="00B31D5F">
              <w:rPr>
                <w:rFonts w:ascii="Times New Roman" w:eastAsia="Times New Roman" w:hAnsi="Times New Roman" w:cs="Times New Roman"/>
                <w:color w:val="CC3D1C"/>
                <w:sz w:val="28"/>
                <w:szCs w:val="28"/>
                <w:lang w:eastAsia="ru-RU"/>
              </w:rPr>
              <w:t>ify</w:t>
            </w:r>
            <w:proofErr w:type="spellEnd"/>
            <w:r w:rsidRPr="00B31D5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: обычно образует глаголы от </w:t>
            </w:r>
            <w:r w:rsidRPr="00B31D5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прилагательных</w:t>
            </w:r>
          </w:p>
        </w:tc>
        <w:tc>
          <w:tcPr>
            <w:tcW w:w="0" w:type="auto"/>
            <w:tcBorders>
              <w:top w:val="single" w:sz="4" w:space="0" w:color="504E56"/>
              <w:left w:val="single" w:sz="4" w:space="0" w:color="504E56"/>
              <w:bottom w:val="single" w:sz="4" w:space="0" w:color="504E56"/>
              <w:right w:val="single" w:sz="4" w:space="0" w:color="504E56"/>
            </w:tcBorders>
            <w:shd w:val="clear" w:color="auto" w:fill="auto"/>
            <w:vAlign w:val="center"/>
            <w:hideMark/>
          </w:tcPr>
          <w:p w:rsidR="00B31D5F" w:rsidRPr="00B31D5F" w:rsidRDefault="00B31D5F" w:rsidP="00B31D5F">
            <w:pPr>
              <w:numPr>
                <w:ilvl w:val="0"/>
                <w:numId w:val="26"/>
              </w:numPr>
              <w:spacing w:before="100" w:beforeAutospacing="1" w:after="100" w:afterAutospacing="1" w:line="240" w:lineRule="auto"/>
              <w:ind w:left="25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B31D5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not</w:t>
            </w:r>
            <w:r w:rsidRPr="00B31D5F">
              <w:rPr>
                <w:rFonts w:ascii="Times New Roman" w:eastAsia="Times New Roman" w:hAnsi="Times New Roman" w:cs="Times New Roman"/>
                <w:color w:val="CC3D1C"/>
                <w:sz w:val="28"/>
                <w:szCs w:val="28"/>
                <w:lang w:eastAsia="ru-RU"/>
              </w:rPr>
              <w:t>ify</w:t>
            </w:r>
            <w:proofErr w:type="spellEnd"/>
            <w:r w:rsidRPr="00B31D5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(извещать) </w:t>
            </w:r>
          </w:p>
          <w:p w:rsidR="00B31D5F" w:rsidRPr="00B31D5F" w:rsidRDefault="00B31D5F" w:rsidP="00B31D5F">
            <w:pPr>
              <w:numPr>
                <w:ilvl w:val="0"/>
                <w:numId w:val="26"/>
              </w:numPr>
              <w:spacing w:before="100" w:beforeAutospacing="1" w:after="100" w:afterAutospacing="1" w:line="240" w:lineRule="auto"/>
              <w:ind w:left="25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B31D5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horr</w:t>
            </w:r>
            <w:r w:rsidRPr="00B31D5F">
              <w:rPr>
                <w:rFonts w:ascii="Times New Roman" w:eastAsia="Times New Roman" w:hAnsi="Times New Roman" w:cs="Times New Roman"/>
                <w:color w:val="CC3D1C"/>
                <w:sz w:val="28"/>
                <w:szCs w:val="28"/>
                <w:lang w:eastAsia="ru-RU"/>
              </w:rPr>
              <w:t>ify</w:t>
            </w:r>
            <w:proofErr w:type="spellEnd"/>
            <w:r w:rsidRPr="00B31D5F">
              <w:rPr>
                <w:rFonts w:ascii="Times New Roman" w:eastAsia="Times New Roman" w:hAnsi="Times New Roman" w:cs="Times New Roman"/>
                <w:color w:val="CC3D1C"/>
                <w:sz w:val="28"/>
                <w:szCs w:val="28"/>
                <w:lang w:eastAsia="ru-RU"/>
              </w:rPr>
              <w:t> </w:t>
            </w:r>
            <w:r w:rsidRPr="00B31D5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(ужасать, шокировать) </w:t>
            </w:r>
          </w:p>
          <w:p w:rsidR="00B31D5F" w:rsidRPr="00B31D5F" w:rsidRDefault="00B31D5F" w:rsidP="00B31D5F">
            <w:pPr>
              <w:numPr>
                <w:ilvl w:val="0"/>
                <w:numId w:val="26"/>
              </w:numPr>
              <w:spacing w:before="100" w:beforeAutospacing="1" w:after="100" w:afterAutospacing="1" w:line="240" w:lineRule="auto"/>
              <w:ind w:left="25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B31D5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glor</w:t>
            </w:r>
            <w:r w:rsidRPr="00B31D5F">
              <w:rPr>
                <w:rFonts w:ascii="Times New Roman" w:eastAsia="Times New Roman" w:hAnsi="Times New Roman" w:cs="Times New Roman"/>
                <w:color w:val="CC3D1C"/>
                <w:sz w:val="28"/>
                <w:szCs w:val="28"/>
                <w:lang w:eastAsia="ru-RU"/>
              </w:rPr>
              <w:t>ify</w:t>
            </w:r>
            <w:proofErr w:type="spellEnd"/>
            <w:r w:rsidRPr="00B31D5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(восхвалять)</w:t>
            </w:r>
          </w:p>
        </w:tc>
      </w:tr>
      <w:tr w:rsidR="00B31D5F" w:rsidRPr="00B31D5F" w:rsidTr="00B31D5F">
        <w:tc>
          <w:tcPr>
            <w:tcW w:w="0" w:type="auto"/>
            <w:tcBorders>
              <w:top w:val="single" w:sz="4" w:space="0" w:color="504E56"/>
              <w:left w:val="single" w:sz="4" w:space="0" w:color="504E56"/>
              <w:bottom w:val="single" w:sz="4" w:space="0" w:color="504E56"/>
              <w:right w:val="single" w:sz="4" w:space="0" w:color="504E56"/>
            </w:tcBorders>
            <w:shd w:val="clear" w:color="auto" w:fill="auto"/>
            <w:vAlign w:val="center"/>
            <w:hideMark/>
          </w:tcPr>
          <w:p w:rsidR="00B31D5F" w:rsidRPr="00B31D5F" w:rsidRDefault="00B31D5F" w:rsidP="00B31D5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31D5F">
              <w:rPr>
                <w:rFonts w:ascii="Times New Roman" w:eastAsia="Times New Roman" w:hAnsi="Times New Roman" w:cs="Times New Roman"/>
                <w:color w:val="CC3D1C"/>
                <w:sz w:val="28"/>
                <w:szCs w:val="28"/>
                <w:lang w:eastAsia="ru-RU"/>
              </w:rPr>
              <w:lastRenderedPageBreak/>
              <w:t>-</w:t>
            </w:r>
            <w:proofErr w:type="spellStart"/>
            <w:r w:rsidRPr="00B31D5F">
              <w:rPr>
                <w:rFonts w:ascii="Times New Roman" w:eastAsia="Times New Roman" w:hAnsi="Times New Roman" w:cs="Times New Roman"/>
                <w:color w:val="CC3D1C"/>
                <w:sz w:val="28"/>
                <w:szCs w:val="28"/>
                <w:lang w:eastAsia="ru-RU"/>
              </w:rPr>
              <w:t>ise</w:t>
            </w:r>
            <w:proofErr w:type="spellEnd"/>
            <w:r w:rsidRPr="00B31D5F">
              <w:rPr>
                <w:rFonts w:ascii="Times New Roman" w:eastAsia="Times New Roman" w:hAnsi="Times New Roman" w:cs="Times New Roman"/>
                <w:color w:val="CC3D1C"/>
                <w:sz w:val="28"/>
                <w:szCs w:val="28"/>
                <w:lang w:eastAsia="ru-RU"/>
              </w:rPr>
              <w:t>, -</w:t>
            </w:r>
            <w:proofErr w:type="spellStart"/>
            <w:r w:rsidRPr="00B31D5F">
              <w:rPr>
                <w:rFonts w:ascii="Times New Roman" w:eastAsia="Times New Roman" w:hAnsi="Times New Roman" w:cs="Times New Roman"/>
                <w:color w:val="CC3D1C"/>
                <w:sz w:val="28"/>
                <w:szCs w:val="28"/>
                <w:lang w:eastAsia="ru-RU"/>
              </w:rPr>
              <w:t>ize</w:t>
            </w:r>
            <w:proofErr w:type="spellEnd"/>
            <w:r w:rsidRPr="00B31D5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: обычно образует глаголы от существительных</w:t>
            </w:r>
          </w:p>
        </w:tc>
        <w:tc>
          <w:tcPr>
            <w:tcW w:w="0" w:type="auto"/>
            <w:tcBorders>
              <w:top w:val="single" w:sz="4" w:space="0" w:color="504E56"/>
              <w:left w:val="single" w:sz="4" w:space="0" w:color="504E56"/>
              <w:bottom w:val="single" w:sz="4" w:space="0" w:color="504E56"/>
              <w:right w:val="single" w:sz="4" w:space="0" w:color="504E56"/>
            </w:tcBorders>
            <w:shd w:val="clear" w:color="auto" w:fill="auto"/>
            <w:vAlign w:val="center"/>
            <w:hideMark/>
          </w:tcPr>
          <w:p w:rsidR="00B31D5F" w:rsidRPr="00B31D5F" w:rsidRDefault="00B31D5F" w:rsidP="00B31D5F">
            <w:pPr>
              <w:numPr>
                <w:ilvl w:val="0"/>
                <w:numId w:val="27"/>
              </w:numPr>
              <w:spacing w:before="100" w:beforeAutospacing="1" w:after="100" w:afterAutospacing="1" w:line="240" w:lineRule="auto"/>
              <w:ind w:left="25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B31D5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real</w:t>
            </w:r>
            <w:r w:rsidRPr="00B31D5F">
              <w:rPr>
                <w:rFonts w:ascii="Times New Roman" w:eastAsia="Times New Roman" w:hAnsi="Times New Roman" w:cs="Times New Roman"/>
                <w:color w:val="CC3D1C"/>
                <w:sz w:val="28"/>
                <w:szCs w:val="28"/>
                <w:lang w:eastAsia="ru-RU"/>
              </w:rPr>
              <w:t>ize</w:t>
            </w:r>
            <w:proofErr w:type="spellEnd"/>
            <w:r w:rsidRPr="00B31D5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(осуществлять)</w:t>
            </w:r>
          </w:p>
          <w:p w:rsidR="00B31D5F" w:rsidRPr="00B31D5F" w:rsidRDefault="00B31D5F" w:rsidP="00B31D5F">
            <w:pPr>
              <w:numPr>
                <w:ilvl w:val="0"/>
                <w:numId w:val="27"/>
              </w:numPr>
              <w:spacing w:before="100" w:beforeAutospacing="1" w:after="100" w:afterAutospacing="1" w:line="240" w:lineRule="auto"/>
              <w:ind w:left="25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B31D5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patron</w:t>
            </w:r>
            <w:r w:rsidRPr="00B31D5F">
              <w:rPr>
                <w:rFonts w:ascii="Times New Roman" w:eastAsia="Times New Roman" w:hAnsi="Times New Roman" w:cs="Times New Roman"/>
                <w:color w:val="CC3D1C"/>
                <w:sz w:val="28"/>
                <w:szCs w:val="28"/>
                <w:lang w:eastAsia="ru-RU"/>
              </w:rPr>
              <w:t>ise</w:t>
            </w:r>
            <w:proofErr w:type="spellEnd"/>
            <w:r w:rsidRPr="00B31D5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(покровительствовать)</w:t>
            </w:r>
          </w:p>
        </w:tc>
      </w:tr>
    </w:tbl>
    <w:p w:rsidR="00B31D5F" w:rsidRPr="00B31D5F" w:rsidRDefault="00B31D5F" w:rsidP="00B31D5F">
      <w:pPr>
        <w:shd w:val="clear" w:color="auto" w:fill="FFFFFF"/>
        <w:spacing w:before="120" w:after="120" w:line="240" w:lineRule="atLeast"/>
        <w:outlineLvl w:val="3"/>
        <w:rPr>
          <w:ins w:id="28" w:author="Unknown"/>
          <w:rFonts w:ascii="inherit" w:eastAsia="Times New Roman" w:hAnsi="inherit" w:cs="Times New Roman"/>
          <w:b/>
          <w:bCs/>
          <w:color w:val="061135"/>
          <w:sz w:val="28"/>
          <w:szCs w:val="28"/>
          <w:lang w:eastAsia="ru-RU"/>
        </w:rPr>
      </w:pPr>
      <w:ins w:id="29" w:author="Unknown">
        <w:r w:rsidRPr="00B31D5F">
          <w:rPr>
            <w:rFonts w:ascii="inherit" w:eastAsia="Times New Roman" w:hAnsi="inherit" w:cs="Times New Roman"/>
            <w:b/>
            <w:bCs/>
            <w:color w:val="061135"/>
            <w:sz w:val="28"/>
            <w:szCs w:val="28"/>
            <w:lang w:eastAsia="ru-RU"/>
          </w:rPr>
          <w:t>Таблица 3. Конверсия</w:t>
        </w:r>
      </w:ins>
    </w:p>
    <w:p w:rsidR="00B31D5F" w:rsidRPr="00B31D5F" w:rsidRDefault="00B31D5F" w:rsidP="00B31D5F">
      <w:pPr>
        <w:shd w:val="clear" w:color="auto" w:fill="DFF0D8"/>
        <w:spacing w:line="240" w:lineRule="auto"/>
        <w:rPr>
          <w:ins w:id="30" w:author="Unknown"/>
          <w:rFonts w:ascii="Noto Sans" w:eastAsia="Times New Roman" w:hAnsi="Noto Sans" w:cs="Times New Roman"/>
          <w:color w:val="061135"/>
          <w:sz w:val="28"/>
          <w:szCs w:val="28"/>
          <w:lang w:eastAsia="ru-RU"/>
        </w:rPr>
      </w:pPr>
      <w:ins w:id="31" w:author="Unknown">
        <w:r w:rsidRPr="00B31D5F">
          <w:rPr>
            <w:rFonts w:ascii="Noto Sans" w:eastAsia="Times New Roman" w:hAnsi="Noto Sans" w:cs="Times New Roman"/>
            <w:color w:val="061135"/>
            <w:sz w:val="28"/>
            <w:szCs w:val="28"/>
            <w:lang w:eastAsia="ru-RU"/>
          </w:rPr>
          <w:t>Конверсия – переход слова в другую часть речи, без изменения его структуры.</w:t>
        </w:r>
      </w:ins>
    </w:p>
    <w:tbl>
      <w:tblPr>
        <w:tblW w:w="0" w:type="auto"/>
        <w:tblBorders>
          <w:top w:val="single" w:sz="4" w:space="0" w:color="504E56"/>
          <w:left w:val="single" w:sz="4" w:space="0" w:color="504E56"/>
          <w:bottom w:val="single" w:sz="4" w:space="0" w:color="504E56"/>
          <w:right w:val="single" w:sz="4" w:space="0" w:color="504E56"/>
        </w:tblBorders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4794"/>
        <w:gridCol w:w="4681"/>
      </w:tblGrid>
      <w:tr w:rsidR="00B31D5F" w:rsidRPr="00B31D5F" w:rsidTr="00B31D5F">
        <w:tc>
          <w:tcPr>
            <w:tcW w:w="0" w:type="auto"/>
            <w:gridSpan w:val="2"/>
            <w:tcBorders>
              <w:top w:val="single" w:sz="4" w:space="0" w:color="504E56"/>
              <w:left w:val="single" w:sz="4" w:space="0" w:color="504E56"/>
              <w:bottom w:val="single" w:sz="4" w:space="0" w:color="504E56"/>
              <w:right w:val="single" w:sz="4" w:space="0" w:color="504E56"/>
            </w:tcBorders>
            <w:shd w:val="clear" w:color="auto" w:fill="auto"/>
            <w:vAlign w:val="center"/>
            <w:hideMark/>
          </w:tcPr>
          <w:p w:rsidR="00B31D5F" w:rsidRPr="00B31D5F" w:rsidRDefault="00B31D5F" w:rsidP="00B31D5F">
            <w:pPr>
              <w:spacing w:after="7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31D5F">
              <w:rPr>
                <w:rFonts w:ascii="Times New Roman" w:eastAsia="Times New Roman" w:hAnsi="Times New Roman" w:cs="Times New Roman"/>
                <w:color w:val="CC3D1C"/>
                <w:sz w:val="28"/>
                <w:szCs w:val="28"/>
                <w:lang w:eastAsia="ru-RU"/>
              </w:rPr>
              <w:t>Глагол &gt; существительное</w:t>
            </w:r>
          </w:p>
        </w:tc>
      </w:tr>
      <w:tr w:rsidR="00B31D5F" w:rsidRPr="00B31D5F" w:rsidTr="00B31D5F">
        <w:tc>
          <w:tcPr>
            <w:tcW w:w="4776" w:type="dxa"/>
            <w:tcBorders>
              <w:top w:val="single" w:sz="4" w:space="0" w:color="504E56"/>
              <w:left w:val="single" w:sz="4" w:space="0" w:color="504E56"/>
              <w:bottom w:val="single" w:sz="4" w:space="0" w:color="504E56"/>
              <w:right w:val="single" w:sz="4" w:space="0" w:color="504E56"/>
            </w:tcBorders>
            <w:shd w:val="clear" w:color="auto" w:fill="auto"/>
            <w:vAlign w:val="center"/>
            <w:hideMark/>
          </w:tcPr>
          <w:p w:rsidR="00B31D5F" w:rsidRPr="00B31D5F" w:rsidRDefault="00B31D5F" w:rsidP="00B31D5F">
            <w:pPr>
              <w:spacing w:after="7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B31D5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to</w:t>
            </w:r>
            <w:proofErr w:type="spellEnd"/>
            <w:r w:rsidRPr="00B31D5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B31D5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call</w:t>
            </w:r>
            <w:proofErr w:type="spellEnd"/>
            <w:r w:rsidRPr="00B31D5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(кричать, звонить)</w:t>
            </w:r>
          </w:p>
        </w:tc>
        <w:tc>
          <w:tcPr>
            <w:tcW w:w="5880" w:type="dxa"/>
            <w:tcBorders>
              <w:top w:val="single" w:sz="4" w:space="0" w:color="504E56"/>
              <w:left w:val="single" w:sz="4" w:space="0" w:color="504E56"/>
              <w:bottom w:val="single" w:sz="4" w:space="0" w:color="504E56"/>
              <w:right w:val="single" w:sz="4" w:space="0" w:color="504E56"/>
            </w:tcBorders>
            <w:shd w:val="clear" w:color="auto" w:fill="auto"/>
            <w:vAlign w:val="center"/>
            <w:hideMark/>
          </w:tcPr>
          <w:p w:rsidR="00B31D5F" w:rsidRPr="00B31D5F" w:rsidRDefault="00B31D5F" w:rsidP="00B31D5F">
            <w:pPr>
              <w:spacing w:after="7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B31D5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call</w:t>
            </w:r>
            <w:proofErr w:type="spellEnd"/>
            <w:r w:rsidRPr="00B31D5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(крик, телефонный звонок)</w:t>
            </w:r>
          </w:p>
        </w:tc>
      </w:tr>
      <w:tr w:rsidR="00B31D5F" w:rsidRPr="00B31D5F" w:rsidTr="00B31D5F">
        <w:tc>
          <w:tcPr>
            <w:tcW w:w="0" w:type="auto"/>
            <w:tcBorders>
              <w:top w:val="single" w:sz="4" w:space="0" w:color="504E56"/>
              <w:left w:val="single" w:sz="4" w:space="0" w:color="504E56"/>
              <w:bottom w:val="single" w:sz="4" w:space="0" w:color="504E56"/>
              <w:right w:val="single" w:sz="4" w:space="0" w:color="504E56"/>
            </w:tcBorders>
            <w:shd w:val="clear" w:color="auto" w:fill="auto"/>
            <w:vAlign w:val="center"/>
            <w:hideMark/>
          </w:tcPr>
          <w:p w:rsidR="00B31D5F" w:rsidRPr="00B31D5F" w:rsidRDefault="00B31D5F" w:rsidP="00B31D5F">
            <w:pPr>
              <w:spacing w:after="7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B31D5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to</w:t>
            </w:r>
            <w:proofErr w:type="spellEnd"/>
            <w:r w:rsidRPr="00B31D5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B31D5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hope</w:t>
            </w:r>
            <w:proofErr w:type="spellEnd"/>
            <w:r w:rsidRPr="00B31D5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(надеяться)</w:t>
            </w:r>
          </w:p>
        </w:tc>
        <w:tc>
          <w:tcPr>
            <w:tcW w:w="0" w:type="auto"/>
            <w:tcBorders>
              <w:top w:val="single" w:sz="4" w:space="0" w:color="504E56"/>
              <w:left w:val="single" w:sz="4" w:space="0" w:color="504E56"/>
              <w:bottom w:val="single" w:sz="4" w:space="0" w:color="504E56"/>
              <w:right w:val="single" w:sz="4" w:space="0" w:color="504E56"/>
            </w:tcBorders>
            <w:shd w:val="clear" w:color="auto" w:fill="auto"/>
            <w:vAlign w:val="center"/>
            <w:hideMark/>
          </w:tcPr>
          <w:p w:rsidR="00B31D5F" w:rsidRPr="00B31D5F" w:rsidRDefault="00B31D5F" w:rsidP="00B31D5F">
            <w:pPr>
              <w:spacing w:after="7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B31D5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hope</w:t>
            </w:r>
            <w:proofErr w:type="spellEnd"/>
            <w:r w:rsidRPr="00B31D5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(надежда)</w:t>
            </w:r>
          </w:p>
        </w:tc>
      </w:tr>
      <w:tr w:rsidR="00B31D5F" w:rsidRPr="00B31D5F" w:rsidTr="00B31D5F">
        <w:tc>
          <w:tcPr>
            <w:tcW w:w="0" w:type="auto"/>
            <w:tcBorders>
              <w:top w:val="single" w:sz="4" w:space="0" w:color="504E56"/>
              <w:left w:val="single" w:sz="4" w:space="0" w:color="504E56"/>
              <w:bottom w:val="single" w:sz="4" w:space="0" w:color="504E56"/>
              <w:right w:val="single" w:sz="4" w:space="0" w:color="504E56"/>
            </w:tcBorders>
            <w:shd w:val="clear" w:color="auto" w:fill="auto"/>
            <w:vAlign w:val="center"/>
            <w:hideMark/>
          </w:tcPr>
          <w:p w:rsidR="00B31D5F" w:rsidRPr="00B31D5F" w:rsidRDefault="00B31D5F" w:rsidP="00B31D5F">
            <w:pPr>
              <w:spacing w:after="7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B31D5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to</w:t>
            </w:r>
            <w:proofErr w:type="spellEnd"/>
            <w:r w:rsidRPr="00B31D5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B31D5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attack</w:t>
            </w:r>
            <w:proofErr w:type="spellEnd"/>
            <w:r w:rsidRPr="00B31D5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(атаковать)</w:t>
            </w:r>
          </w:p>
        </w:tc>
        <w:tc>
          <w:tcPr>
            <w:tcW w:w="0" w:type="auto"/>
            <w:tcBorders>
              <w:top w:val="single" w:sz="4" w:space="0" w:color="504E56"/>
              <w:left w:val="single" w:sz="4" w:space="0" w:color="504E56"/>
              <w:bottom w:val="single" w:sz="4" w:space="0" w:color="504E56"/>
              <w:right w:val="single" w:sz="4" w:space="0" w:color="504E56"/>
            </w:tcBorders>
            <w:shd w:val="clear" w:color="auto" w:fill="auto"/>
            <w:vAlign w:val="center"/>
            <w:hideMark/>
          </w:tcPr>
          <w:p w:rsidR="00B31D5F" w:rsidRPr="00B31D5F" w:rsidRDefault="00B31D5F" w:rsidP="00B31D5F">
            <w:pPr>
              <w:spacing w:after="7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B31D5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attack</w:t>
            </w:r>
            <w:proofErr w:type="spellEnd"/>
            <w:r w:rsidRPr="00B31D5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(атака)</w:t>
            </w:r>
          </w:p>
        </w:tc>
      </w:tr>
      <w:tr w:rsidR="00B31D5F" w:rsidRPr="00B31D5F" w:rsidTr="00B31D5F">
        <w:tc>
          <w:tcPr>
            <w:tcW w:w="0" w:type="auto"/>
            <w:gridSpan w:val="2"/>
            <w:tcBorders>
              <w:top w:val="single" w:sz="4" w:space="0" w:color="504E56"/>
              <w:left w:val="single" w:sz="4" w:space="0" w:color="504E56"/>
              <w:bottom w:val="single" w:sz="4" w:space="0" w:color="504E56"/>
              <w:right w:val="single" w:sz="4" w:space="0" w:color="504E56"/>
            </w:tcBorders>
            <w:shd w:val="clear" w:color="auto" w:fill="auto"/>
            <w:vAlign w:val="center"/>
            <w:hideMark/>
          </w:tcPr>
          <w:p w:rsidR="00B31D5F" w:rsidRPr="00B31D5F" w:rsidRDefault="00B31D5F" w:rsidP="00B31D5F">
            <w:pPr>
              <w:spacing w:after="7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31D5F">
              <w:rPr>
                <w:rFonts w:ascii="Times New Roman" w:eastAsia="Times New Roman" w:hAnsi="Times New Roman" w:cs="Times New Roman"/>
                <w:color w:val="CC3D1C"/>
                <w:sz w:val="28"/>
                <w:szCs w:val="28"/>
                <w:lang w:eastAsia="ru-RU"/>
              </w:rPr>
              <w:t>Глагол &gt; существительное (с изменением ударения и произношения)</w:t>
            </w:r>
          </w:p>
        </w:tc>
      </w:tr>
      <w:tr w:rsidR="00B31D5F" w:rsidRPr="00B31D5F" w:rsidTr="00B31D5F">
        <w:tc>
          <w:tcPr>
            <w:tcW w:w="0" w:type="auto"/>
            <w:tcBorders>
              <w:top w:val="single" w:sz="4" w:space="0" w:color="504E56"/>
              <w:left w:val="single" w:sz="4" w:space="0" w:color="504E56"/>
              <w:bottom w:val="single" w:sz="4" w:space="0" w:color="504E56"/>
              <w:right w:val="single" w:sz="4" w:space="0" w:color="504E56"/>
            </w:tcBorders>
            <w:shd w:val="clear" w:color="auto" w:fill="auto"/>
            <w:vAlign w:val="center"/>
            <w:hideMark/>
          </w:tcPr>
          <w:p w:rsidR="00B31D5F" w:rsidRPr="00B31D5F" w:rsidRDefault="00B31D5F" w:rsidP="00B31D5F">
            <w:pPr>
              <w:spacing w:after="7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B31D5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to</w:t>
            </w:r>
            <w:proofErr w:type="spellEnd"/>
            <w:r w:rsidRPr="00B31D5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B31D5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ac'cent</w:t>
            </w:r>
            <w:proofErr w:type="spellEnd"/>
            <w:r w:rsidRPr="00B31D5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(акцентировать)</w:t>
            </w:r>
          </w:p>
        </w:tc>
        <w:tc>
          <w:tcPr>
            <w:tcW w:w="0" w:type="auto"/>
            <w:tcBorders>
              <w:top w:val="single" w:sz="4" w:space="0" w:color="504E56"/>
              <w:left w:val="single" w:sz="4" w:space="0" w:color="504E56"/>
              <w:bottom w:val="single" w:sz="4" w:space="0" w:color="504E56"/>
              <w:right w:val="single" w:sz="4" w:space="0" w:color="504E56"/>
            </w:tcBorders>
            <w:shd w:val="clear" w:color="auto" w:fill="auto"/>
            <w:vAlign w:val="center"/>
            <w:hideMark/>
          </w:tcPr>
          <w:p w:rsidR="00B31D5F" w:rsidRPr="00B31D5F" w:rsidRDefault="00B31D5F" w:rsidP="00B31D5F">
            <w:pPr>
              <w:spacing w:after="7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31D5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'</w:t>
            </w:r>
            <w:proofErr w:type="spellStart"/>
            <w:r w:rsidRPr="00B31D5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accent</w:t>
            </w:r>
            <w:proofErr w:type="spellEnd"/>
            <w:r w:rsidRPr="00B31D5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(акцент)</w:t>
            </w:r>
          </w:p>
        </w:tc>
      </w:tr>
      <w:tr w:rsidR="00B31D5F" w:rsidRPr="00B31D5F" w:rsidTr="00B31D5F">
        <w:tc>
          <w:tcPr>
            <w:tcW w:w="0" w:type="auto"/>
            <w:tcBorders>
              <w:top w:val="single" w:sz="4" w:space="0" w:color="504E56"/>
              <w:left w:val="single" w:sz="4" w:space="0" w:color="504E56"/>
              <w:bottom w:val="single" w:sz="4" w:space="0" w:color="504E56"/>
              <w:right w:val="single" w:sz="4" w:space="0" w:color="504E56"/>
            </w:tcBorders>
            <w:shd w:val="clear" w:color="auto" w:fill="auto"/>
            <w:vAlign w:val="center"/>
            <w:hideMark/>
          </w:tcPr>
          <w:p w:rsidR="00B31D5F" w:rsidRPr="00B31D5F" w:rsidRDefault="00B31D5F" w:rsidP="00B31D5F">
            <w:pPr>
              <w:spacing w:after="7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B31D5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to</w:t>
            </w:r>
            <w:proofErr w:type="spellEnd"/>
            <w:r w:rsidRPr="00B31D5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B31D5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use</w:t>
            </w:r>
            <w:proofErr w:type="spellEnd"/>
            <w:r w:rsidRPr="00B31D5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(использовать): буква </w:t>
            </w:r>
            <w:proofErr w:type="spellStart"/>
            <w:r w:rsidRPr="00B31D5F">
              <w:rPr>
                <w:rFonts w:ascii="Times New Roman" w:eastAsia="Times New Roman" w:hAnsi="Times New Roman" w:cs="Times New Roman"/>
                <w:color w:val="CC3D1C"/>
                <w:sz w:val="28"/>
                <w:szCs w:val="28"/>
                <w:lang w:eastAsia="ru-RU"/>
              </w:rPr>
              <w:t>s</w:t>
            </w:r>
            <w:proofErr w:type="spellEnd"/>
            <w:r w:rsidRPr="00B31D5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читается как русская </w:t>
            </w:r>
            <w:proofErr w:type="spellStart"/>
            <w:r w:rsidRPr="00B31D5F">
              <w:rPr>
                <w:rFonts w:ascii="Times New Roman" w:eastAsia="Times New Roman" w:hAnsi="Times New Roman" w:cs="Times New Roman"/>
                <w:color w:val="CC3D1C"/>
                <w:sz w:val="28"/>
                <w:szCs w:val="28"/>
                <w:lang w:eastAsia="ru-RU"/>
              </w:rPr>
              <w:t>з</w:t>
            </w:r>
            <w:proofErr w:type="spellEnd"/>
          </w:p>
        </w:tc>
        <w:tc>
          <w:tcPr>
            <w:tcW w:w="0" w:type="auto"/>
            <w:tcBorders>
              <w:top w:val="single" w:sz="4" w:space="0" w:color="504E56"/>
              <w:left w:val="single" w:sz="4" w:space="0" w:color="504E56"/>
              <w:bottom w:val="single" w:sz="4" w:space="0" w:color="504E56"/>
              <w:right w:val="single" w:sz="4" w:space="0" w:color="504E56"/>
            </w:tcBorders>
            <w:shd w:val="clear" w:color="auto" w:fill="auto"/>
            <w:vAlign w:val="center"/>
            <w:hideMark/>
          </w:tcPr>
          <w:p w:rsidR="00B31D5F" w:rsidRPr="00B31D5F" w:rsidRDefault="00B31D5F" w:rsidP="00B31D5F">
            <w:pPr>
              <w:spacing w:after="7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B31D5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use</w:t>
            </w:r>
            <w:proofErr w:type="spellEnd"/>
            <w:r w:rsidRPr="00B31D5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(использование): буква </w:t>
            </w:r>
            <w:proofErr w:type="spellStart"/>
            <w:r w:rsidRPr="00B31D5F">
              <w:rPr>
                <w:rFonts w:ascii="Times New Roman" w:eastAsia="Times New Roman" w:hAnsi="Times New Roman" w:cs="Times New Roman"/>
                <w:color w:val="CC3D1C"/>
                <w:sz w:val="28"/>
                <w:szCs w:val="28"/>
                <w:lang w:eastAsia="ru-RU"/>
              </w:rPr>
              <w:t>s</w:t>
            </w:r>
            <w:proofErr w:type="spellEnd"/>
            <w:r w:rsidRPr="00B31D5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читается как русская </w:t>
            </w:r>
            <w:proofErr w:type="gramStart"/>
            <w:r w:rsidRPr="00B31D5F">
              <w:rPr>
                <w:rFonts w:ascii="Times New Roman" w:eastAsia="Times New Roman" w:hAnsi="Times New Roman" w:cs="Times New Roman"/>
                <w:color w:val="CC3D1C"/>
                <w:sz w:val="28"/>
                <w:szCs w:val="28"/>
                <w:lang w:eastAsia="ru-RU"/>
              </w:rPr>
              <w:t>с</w:t>
            </w:r>
            <w:proofErr w:type="gramEnd"/>
          </w:p>
        </w:tc>
      </w:tr>
      <w:tr w:rsidR="00B31D5F" w:rsidRPr="00B31D5F" w:rsidTr="00B31D5F">
        <w:tc>
          <w:tcPr>
            <w:tcW w:w="0" w:type="auto"/>
            <w:tcBorders>
              <w:top w:val="single" w:sz="4" w:space="0" w:color="504E56"/>
              <w:left w:val="single" w:sz="4" w:space="0" w:color="504E56"/>
              <w:bottom w:val="single" w:sz="4" w:space="0" w:color="504E56"/>
              <w:right w:val="single" w:sz="4" w:space="0" w:color="504E56"/>
            </w:tcBorders>
            <w:shd w:val="clear" w:color="auto" w:fill="auto"/>
            <w:vAlign w:val="center"/>
            <w:hideMark/>
          </w:tcPr>
          <w:p w:rsidR="00B31D5F" w:rsidRPr="00B31D5F" w:rsidRDefault="00B31D5F" w:rsidP="00B31D5F">
            <w:pPr>
              <w:spacing w:after="7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B31D5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to</w:t>
            </w:r>
            <w:proofErr w:type="spellEnd"/>
            <w:r w:rsidRPr="00B31D5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B31D5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excuse</w:t>
            </w:r>
            <w:proofErr w:type="spellEnd"/>
            <w:r w:rsidRPr="00B31D5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(извиняться): буква </w:t>
            </w:r>
            <w:proofErr w:type="spellStart"/>
            <w:r w:rsidRPr="00B31D5F">
              <w:rPr>
                <w:rFonts w:ascii="Times New Roman" w:eastAsia="Times New Roman" w:hAnsi="Times New Roman" w:cs="Times New Roman"/>
                <w:color w:val="CC3D1C"/>
                <w:sz w:val="28"/>
                <w:szCs w:val="28"/>
                <w:lang w:eastAsia="ru-RU"/>
              </w:rPr>
              <w:t>s</w:t>
            </w:r>
            <w:proofErr w:type="spellEnd"/>
            <w:r w:rsidRPr="00B31D5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читается как русская </w:t>
            </w:r>
            <w:proofErr w:type="spellStart"/>
            <w:r w:rsidRPr="00B31D5F">
              <w:rPr>
                <w:rFonts w:ascii="Times New Roman" w:eastAsia="Times New Roman" w:hAnsi="Times New Roman" w:cs="Times New Roman"/>
                <w:color w:val="CC3D1C"/>
                <w:sz w:val="28"/>
                <w:szCs w:val="28"/>
                <w:lang w:eastAsia="ru-RU"/>
              </w:rPr>
              <w:t>з</w:t>
            </w:r>
            <w:proofErr w:type="spellEnd"/>
          </w:p>
        </w:tc>
        <w:tc>
          <w:tcPr>
            <w:tcW w:w="0" w:type="auto"/>
            <w:tcBorders>
              <w:top w:val="single" w:sz="4" w:space="0" w:color="504E56"/>
              <w:left w:val="single" w:sz="4" w:space="0" w:color="504E56"/>
              <w:bottom w:val="single" w:sz="4" w:space="0" w:color="504E56"/>
              <w:right w:val="single" w:sz="4" w:space="0" w:color="504E56"/>
            </w:tcBorders>
            <w:shd w:val="clear" w:color="auto" w:fill="auto"/>
            <w:vAlign w:val="center"/>
            <w:hideMark/>
          </w:tcPr>
          <w:p w:rsidR="00B31D5F" w:rsidRPr="00B31D5F" w:rsidRDefault="00B31D5F" w:rsidP="00B31D5F">
            <w:pPr>
              <w:spacing w:after="7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B31D5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excuse</w:t>
            </w:r>
            <w:proofErr w:type="spellEnd"/>
            <w:r w:rsidRPr="00B31D5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(извинение): буква </w:t>
            </w:r>
            <w:proofErr w:type="spellStart"/>
            <w:r w:rsidRPr="00B31D5F">
              <w:rPr>
                <w:rFonts w:ascii="Times New Roman" w:eastAsia="Times New Roman" w:hAnsi="Times New Roman" w:cs="Times New Roman"/>
                <w:color w:val="CC3D1C"/>
                <w:sz w:val="28"/>
                <w:szCs w:val="28"/>
                <w:lang w:eastAsia="ru-RU"/>
              </w:rPr>
              <w:t>s</w:t>
            </w:r>
            <w:proofErr w:type="spellEnd"/>
            <w:r w:rsidRPr="00B31D5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читается как русская </w:t>
            </w:r>
            <w:proofErr w:type="gramStart"/>
            <w:r w:rsidRPr="00B31D5F">
              <w:rPr>
                <w:rFonts w:ascii="Times New Roman" w:eastAsia="Times New Roman" w:hAnsi="Times New Roman" w:cs="Times New Roman"/>
                <w:color w:val="CC3D1C"/>
                <w:sz w:val="28"/>
                <w:szCs w:val="28"/>
                <w:lang w:eastAsia="ru-RU"/>
              </w:rPr>
              <w:t>с</w:t>
            </w:r>
            <w:proofErr w:type="gramEnd"/>
          </w:p>
        </w:tc>
      </w:tr>
      <w:tr w:rsidR="00B31D5F" w:rsidRPr="00B31D5F" w:rsidTr="00B31D5F">
        <w:tc>
          <w:tcPr>
            <w:tcW w:w="0" w:type="auto"/>
            <w:tcBorders>
              <w:top w:val="single" w:sz="4" w:space="0" w:color="504E56"/>
              <w:left w:val="single" w:sz="4" w:space="0" w:color="504E56"/>
              <w:bottom w:val="single" w:sz="4" w:space="0" w:color="504E56"/>
              <w:right w:val="single" w:sz="4" w:space="0" w:color="504E56"/>
            </w:tcBorders>
            <w:shd w:val="clear" w:color="auto" w:fill="auto"/>
            <w:vAlign w:val="center"/>
            <w:hideMark/>
          </w:tcPr>
          <w:p w:rsidR="00B31D5F" w:rsidRPr="00B31D5F" w:rsidRDefault="00B31D5F" w:rsidP="00B31D5F">
            <w:pPr>
              <w:spacing w:after="7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B31D5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to</w:t>
            </w:r>
            <w:proofErr w:type="spellEnd"/>
            <w:r w:rsidRPr="00B31D5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B31D5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pre'sent</w:t>
            </w:r>
            <w:proofErr w:type="spellEnd"/>
            <w:r w:rsidRPr="00B31D5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(дарить)</w:t>
            </w:r>
          </w:p>
        </w:tc>
        <w:tc>
          <w:tcPr>
            <w:tcW w:w="0" w:type="auto"/>
            <w:tcBorders>
              <w:top w:val="single" w:sz="4" w:space="0" w:color="504E56"/>
              <w:left w:val="single" w:sz="4" w:space="0" w:color="504E56"/>
              <w:bottom w:val="single" w:sz="4" w:space="0" w:color="504E56"/>
              <w:right w:val="single" w:sz="4" w:space="0" w:color="504E56"/>
            </w:tcBorders>
            <w:shd w:val="clear" w:color="auto" w:fill="auto"/>
            <w:vAlign w:val="center"/>
            <w:hideMark/>
          </w:tcPr>
          <w:p w:rsidR="00B31D5F" w:rsidRPr="00B31D5F" w:rsidRDefault="00B31D5F" w:rsidP="00B31D5F">
            <w:pPr>
              <w:spacing w:after="7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31D5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'</w:t>
            </w:r>
            <w:proofErr w:type="spellStart"/>
            <w:r w:rsidRPr="00B31D5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present</w:t>
            </w:r>
            <w:proofErr w:type="spellEnd"/>
            <w:r w:rsidRPr="00B31D5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(подарок)</w:t>
            </w:r>
          </w:p>
        </w:tc>
      </w:tr>
      <w:tr w:rsidR="00B31D5F" w:rsidRPr="00B31D5F" w:rsidTr="00B31D5F">
        <w:tc>
          <w:tcPr>
            <w:tcW w:w="0" w:type="auto"/>
            <w:gridSpan w:val="2"/>
            <w:tcBorders>
              <w:top w:val="single" w:sz="4" w:space="0" w:color="504E56"/>
              <w:left w:val="single" w:sz="4" w:space="0" w:color="504E56"/>
              <w:bottom w:val="single" w:sz="4" w:space="0" w:color="504E56"/>
              <w:right w:val="single" w:sz="4" w:space="0" w:color="504E56"/>
            </w:tcBorders>
            <w:shd w:val="clear" w:color="auto" w:fill="auto"/>
            <w:vAlign w:val="center"/>
            <w:hideMark/>
          </w:tcPr>
          <w:p w:rsidR="00B31D5F" w:rsidRPr="00B31D5F" w:rsidRDefault="00B31D5F" w:rsidP="00B31D5F">
            <w:pPr>
              <w:spacing w:after="7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31D5F">
              <w:rPr>
                <w:rFonts w:ascii="Times New Roman" w:eastAsia="Times New Roman" w:hAnsi="Times New Roman" w:cs="Times New Roman"/>
                <w:color w:val="CC3D1C"/>
                <w:sz w:val="28"/>
                <w:szCs w:val="28"/>
                <w:lang w:eastAsia="ru-RU"/>
              </w:rPr>
              <w:t>Существительное &gt; глагол</w:t>
            </w:r>
          </w:p>
        </w:tc>
      </w:tr>
      <w:tr w:rsidR="00B31D5F" w:rsidRPr="00B31D5F" w:rsidTr="00B31D5F">
        <w:tc>
          <w:tcPr>
            <w:tcW w:w="0" w:type="auto"/>
            <w:tcBorders>
              <w:top w:val="single" w:sz="4" w:space="0" w:color="504E56"/>
              <w:left w:val="single" w:sz="4" w:space="0" w:color="504E56"/>
              <w:bottom w:val="single" w:sz="4" w:space="0" w:color="504E56"/>
              <w:right w:val="single" w:sz="4" w:space="0" w:color="504E56"/>
            </w:tcBorders>
            <w:shd w:val="clear" w:color="auto" w:fill="auto"/>
            <w:vAlign w:val="center"/>
            <w:hideMark/>
          </w:tcPr>
          <w:p w:rsidR="00B31D5F" w:rsidRPr="00B31D5F" w:rsidRDefault="00B31D5F" w:rsidP="00B31D5F">
            <w:pPr>
              <w:spacing w:after="7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B31D5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love</w:t>
            </w:r>
            <w:proofErr w:type="spellEnd"/>
            <w:r w:rsidRPr="00B31D5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(любовь)</w:t>
            </w:r>
          </w:p>
        </w:tc>
        <w:tc>
          <w:tcPr>
            <w:tcW w:w="0" w:type="auto"/>
            <w:tcBorders>
              <w:top w:val="single" w:sz="4" w:space="0" w:color="504E56"/>
              <w:left w:val="single" w:sz="4" w:space="0" w:color="504E56"/>
              <w:bottom w:val="single" w:sz="4" w:space="0" w:color="504E56"/>
              <w:right w:val="single" w:sz="4" w:space="0" w:color="504E56"/>
            </w:tcBorders>
            <w:shd w:val="clear" w:color="auto" w:fill="auto"/>
            <w:vAlign w:val="center"/>
            <w:hideMark/>
          </w:tcPr>
          <w:p w:rsidR="00B31D5F" w:rsidRPr="00B31D5F" w:rsidRDefault="00B31D5F" w:rsidP="00B31D5F">
            <w:pPr>
              <w:spacing w:after="7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B31D5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to</w:t>
            </w:r>
            <w:proofErr w:type="spellEnd"/>
            <w:r w:rsidRPr="00B31D5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B31D5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love</w:t>
            </w:r>
            <w:proofErr w:type="spellEnd"/>
            <w:r w:rsidRPr="00B31D5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(любить)</w:t>
            </w:r>
          </w:p>
        </w:tc>
      </w:tr>
      <w:tr w:rsidR="00B31D5F" w:rsidRPr="00B31D5F" w:rsidTr="00B31D5F">
        <w:tc>
          <w:tcPr>
            <w:tcW w:w="0" w:type="auto"/>
            <w:tcBorders>
              <w:top w:val="single" w:sz="4" w:space="0" w:color="504E56"/>
              <w:left w:val="single" w:sz="4" w:space="0" w:color="504E56"/>
              <w:bottom w:val="single" w:sz="4" w:space="0" w:color="504E56"/>
              <w:right w:val="single" w:sz="4" w:space="0" w:color="504E56"/>
            </w:tcBorders>
            <w:shd w:val="clear" w:color="auto" w:fill="auto"/>
            <w:vAlign w:val="center"/>
            <w:hideMark/>
          </w:tcPr>
          <w:p w:rsidR="00B31D5F" w:rsidRPr="00B31D5F" w:rsidRDefault="00B31D5F" w:rsidP="00B31D5F">
            <w:pPr>
              <w:spacing w:after="7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B31D5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trip</w:t>
            </w:r>
            <w:proofErr w:type="spellEnd"/>
            <w:r w:rsidRPr="00B31D5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(путешествие)</w:t>
            </w:r>
          </w:p>
        </w:tc>
        <w:tc>
          <w:tcPr>
            <w:tcW w:w="0" w:type="auto"/>
            <w:tcBorders>
              <w:top w:val="single" w:sz="4" w:space="0" w:color="504E56"/>
              <w:left w:val="single" w:sz="4" w:space="0" w:color="504E56"/>
              <w:bottom w:val="single" w:sz="4" w:space="0" w:color="504E56"/>
              <w:right w:val="single" w:sz="4" w:space="0" w:color="504E56"/>
            </w:tcBorders>
            <w:shd w:val="clear" w:color="auto" w:fill="auto"/>
            <w:vAlign w:val="center"/>
            <w:hideMark/>
          </w:tcPr>
          <w:p w:rsidR="00B31D5F" w:rsidRPr="00B31D5F" w:rsidRDefault="00B31D5F" w:rsidP="00B31D5F">
            <w:pPr>
              <w:spacing w:after="7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B31D5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to</w:t>
            </w:r>
            <w:proofErr w:type="spellEnd"/>
            <w:r w:rsidRPr="00B31D5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B31D5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trip</w:t>
            </w:r>
            <w:proofErr w:type="spellEnd"/>
            <w:r w:rsidRPr="00B31D5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(отправляться в путешествие)</w:t>
            </w:r>
          </w:p>
        </w:tc>
      </w:tr>
      <w:tr w:rsidR="00B31D5F" w:rsidRPr="00B31D5F" w:rsidTr="00B31D5F">
        <w:tc>
          <w:tcPr>
            <w:tcW w:w="0" w:type="auto"/>
            <w:tcBorders>
              <w:top w:val="single" w:sz="4" w:space="0" w:color="504E56"/>
              <w:left w:val="single" w:sz="4" w:space="0" w:color="504E56"/>
              <w:bottom w:val="single" w:sz="4" w:space="0" w:color="504E56"/>
              <w:right w:val="single" w:sz="4" w:space="0" w:color="504E56"/>
            </w:tcBorders>
            <w:shd w:val="clear" w:color="auto" w:fill="auto"/>
            <w:vAlign w:val="center"/>
            <w:hideMark/>
          </w:tcPr>
          <w:p w:rsidR="00B31D5F" w:rsidRPr="00B31D5F" w:rsidRDefault="00B31D5F" w:rsidP="00B31D5F">
            <w:pPr>
              <w:spacing w:after="7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B31D5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film</w:t>
            </w:r>
            <w:proofErr w:type="spellEnd"/>
            <w:r w:rsidRPr="00B31D5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(фильм)</w:t>
            </w:r>
          </w:p>
        </w:tc>
        <w:tc>
          <w:tcPr>
            <w:tcW w:w="0" w:type="auto"/>
            <w:tcBorders>
              <w:top w:val="single" w:sz="4" w:space="0" w:color="504E56"/>
              <w:left w:val="single" w:sz="4" w:space="0" w:color="504E56"/>
              <w:bottom w:val="single" w:sz="4" w:space="0" w:color="504E56"/>
              <w:right w:val="single" w:sz="4" w:space="0" w:color="504E56"/>
            </w:tcBorders>
            <w:shd w:val="clear" w:color="auto" w:fill="auto"/>
            <w:vAlign w:val="center"/>
            <w:hideMark/>
          </w:tcPr>
          <w:p w:rsidR="00B31D5F" w:rsidRPr="00B31D5F" w:rsidRDefault="00B31D5F" w:rsidP="00B31D5F">
            <w:pPr>
              <w:spacing w:after="7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B31D5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to</w:t>
            </w:r>
            <w:proofErr w:type="spellEnd"/>
            <w:r w:rsidRPr="00B31D5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B31D5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film</w:t>
            </w:r>
            <w:proofErr w:type="spellEnd"/>
            <w:r w:rsidRPr="00B31D5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(снимать фильм)</w:t>
            </w:r>
          </w:p>
        </w:tc>
      </w:tr>
      <w:tr w:rsidR="00B31D5F" w:rsidRPr="00B31D5F" w:rsidTr="00B31D5F">
        <w:tc>
          <w:tcPr>
            <w:tcW w:w="0" w:type="auto"/>
            <w:gridSpan w:val="2"/>
            <w:tcBorders>
              <w:top w:val="single" w:sz="4" w:space="0" w:color="504E56"/>
              <w:left w:val="single" w:sz="4" w:space="0" w:color="504E56"/>
              <w:bottom w:val="single" w:sz="4" w:space="0" w:color="504E56"/>
              <w:right w:val="single" w:sz="4" w:space="0" w:color="504E56"/>
            </w:tcBorders>
            <w:shd w:val="clear" w:color="auto" w:fill="auto"/>
            <w:vAlign w:val="center"/>
            <w:hideMark/>
          </w:tcPr>
          <w:p w:rsidR="00B31D5F" w:rsidRPr="00B31D5F" w:rsidRDefault="00B31D5F" w:rsidP="00B31D5F">
            <w:pPr>
              <w:spacing w:after="7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31D5F">
              <w:rPr>
                <w:rFonts w:ascii="Times New Roman" w:eastAsia="Times New Roman" w:hAnsi="Times New Roman" w:cs="Times New Roman"/>
                <w:color w:val="CC3D1C"/>
                <w:sz w:val="28"/>
                <w:szCs w:val="28"/>
                <w:lang w:eastAsia="ru-RU"/>
              </w:rPr>
              <w:t>Прилагательное &gt; существительное</w:t>
            </w:r>
          </w:p>
        </w:tc>
      </w:tr>
      <w:tr w:rsidR="00B31D5F" w:rsidRPr="00B31D5F" w:rsidTr="00B31D5F">
        <w:tc>
          <w:tcPr>
            <w:tcW w:w="0" w:type="auto"/>
            <w:tcBorders>
              <w:top w:val="single" w:sz="4" w:space="0" w:color="504E56"/>
              <w:left w:val="single" w:sz="4" w:space="0" w:color="504E56"/>
              <w:bottom w:val="single" w:sz="4" w:space="0" w:color="504E56"/>
              <w:right w:val="single" w:sz="4" w:space="0" w:color="504E56"/>
            </w:tcBorders>
            <w:shd w:val="clear" w:color="auto" w:fill="auto"/>
            <w:vAlign w:val="center"/>
            <w:hideMark/>
          </w:tcPr>
          <w:p w:rsidR="00B31D5F" w:rsidRPr="00B31D5F" w:rsidRDefault="00B31D5F" w:rsidP="00B31D5F">
            <w:pPr>
              <w:spacing w:after="7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B31D5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calm</w:t>
            </w:r>
            <w:proofErr w:type="spellEnd"/>
            <w:r w:rsidRPr="00B31D5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(спокойный)</w:t>
            </w:r>
          </w:p>
        </w:tc>
        <w:tc>
          <w:tcPr>
            <w:tcW w:w="0" w:type="auto"/>
            <w:tcBorders>
              <w:top w:val="single" w:sz="4" w:space="0" w:color="504E56"/>
              <w:left w:val="single" w:sz="4" w:space="0" w:color="504E56"/>
              <w:bottom w:val="single" w:sz="4" w:space="0" w:color="504E56"/>
              <w:right w:val="single" w:sz="4" w:space="0" w:color="504E56"/>
            </w:tcBorders>
            <w:shd w:val="clear" w:color="auto" w:fill="auto"/>
            <w:vAlign w:val="center"/>
            <w:hideMark/>
          </w:tcPr>
          <w:p w:rsidR="00B31D5F" w:rsidRPr="00B31D5F" w:rsidRDefault="00B31D5F" w:rsidP="00B31D5F">
            <w:pPr>
              <w:spacing w:after="7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B31D5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calm</w:t>
            </w:r>
            <w:proofErr w:type="spellEnd"/>
            <w:r w:rsidRPr="00B31D5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(спокойствие)</w:t>
            </w:r>
          </w:p>
        </w:tc>
      </w:tr>
      <w:tr w:rsidR="00B31D5F" w:rsidRPr="00B31D5F" w:rsidTr="00B31D5F">
        <w:tc>
          <w:tcPr>
            <w:tcW w:w="0" w:type="auto"/>
            <w:tcBorders>
              <w:top w:val="single" w:sz="4" w:space="0" w:color="504E56"/>
              <w:left w:val="single" w:sz="4" w:space="0" w:color="504E56"/>
              <w:bottom w:val="single" w:sz="4" w:space="0" w:color="504E56"/>
              <w:right w:val="single" w:sz="4" w:space="0" w:color="504E56"/>
            </w:tcBorders>
            <w:shd w:val="clear" w:color="auto" w:fill="auto"/>
            <w:vAlign w:val="center"/>
            <w:hideMark/>
          </w:tcPr>
          <w:p w:rsidR="00B31D5F" w:rsidRPr="00B31D5F" w:rsidRDefault="00B31D5F" w:rsidP="00B31D5F">
            <w:pPr>
              <w:spacing w:after="7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B31D5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black</w:t>
            </w:r>
            <w:proofErr w:type="spellEnd"/>
            <w:r w:rsidRPr="00B31D5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(чёрный)</w:t>
            </w:r>
          </w:p>
        </w:tc>
        <w:tc>
          <w:tcPr>
            <w:tcW w:w="0" w:type="auto"/>
            <w:tcBorders>
              <w:top w:val="single" w:sz="4" w:space="0" w:color="504E56"/>
              <w:left w:val="single" w:sz="4" w:space="0" w:color="504E56"/>
              <w:bottom w:val="single" w:sz="4" w:space="0" w:color="504E56"/>
              <w:right w:val="single" w:sz="4" w:space="0" w:color="504E56"/>
            </w:tcBorders>
            <w:shd w:val="clear" w:color="auto" w:fill="auto"/>
            <w:vAlign w:val="center"/>
            <w:hideMark/>
          </w:tcPr>
          <w:p w:rsidR="00B31D5F" w:rsidRPr="00B31D5F" w:rsidRDefault="00B31D5F" w:rsidP="00B31D5F">
            <w:pPr>
              <w:spacing w:after="7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B31D5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black</w:t>
            </w:r>
            <w:proofErr w:type="spellEnd"/>
            <w:r w:rsidRPr="00B31D5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(чёрный цвет)</w:t>
            </w:r>
          </w:p>
        </w:tc>
      </w:tr>
      <w:tr w:rsidR="00B31D5F" w:rsidRPr="00B31D5F" w:rsidTr="00B31D5F">
        <w:tc>
          <w:tcPr>
            <w:tcW w:w="0" w:type="auto"/>
            <w:tcBorders>
              <w:top w:val="single" w:sz="4" w:space="0" w:color="504E56"/>
              <w:left w:val="single" w:sz="4" w:space="0" w:color="504E56"/>
              <w:bottom w:val="single" w:sz="4" w:space="0" w:color="504E56"/>
              <w:right w:val="single" w:sz="4" w:space="0" w:color="504E56"/>
            </w:tcBorders>
            <w:shd w:val="clear" w:color="auto" w:fill="auto"/>
            <w:vAlign w:val="center"/>
            <w:hideMark/>
          </w:tcPr>
          <w:p w:rsidR="00B31D5F" w:rsidRPr="00B31D5F" w:rsidRDefault="00B31D5F" w:rsidP="00B31D5F">
            <w:pPr>
              <w:spacing w:after="7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B31D5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dead</w:t>
            </w:r>
            <w:proofErr w:type="spellEnd"/>
            <w:r w:rsidRPr="00B31D5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(мёртвый)</w:t>
            </w:r>
          </w:p>
        </w:tc>
        <w:tc>
          <w:tcPr>
            <w:tcW w:w="0" w:type="auto"/>
            <w:tcBorders>
              <w:top w:val="single" w:sz="4" w:space="0" w:color="504E56"/>
              <w:left w:val="single" w:sz="4" w:space="0" w:color="504E56"/>
              <w:bottom w:val="single" w:sz="4" w:space="0" w:color="504E56"/>
              <w:right w:val="single" w:sz="4" w:space="0" w:color="504E56"/>
            </w:tcBorders>
            <w:shd w:val="clear" w:color="auto" w:fill="auto"/>
            <w:vAlign w:val="center"/>
            <w:hideMark/>
          </w:tcPr>
          <w:p w:rsidR="00B31D5F" w:rsidRPr="00B31D5F" w:rsidRDefault="00B31D5F" w:rsidP="00B31D5F">
            <w:pPr>
              <w:spacing w:after="7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B31D5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dead</w:t>
            </w:r>
            <w:proofErr w:type="spellEnd"/>
            <w:r w:rsidRPr="00B31D5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(мертвец)</w:t>
            </w:r>
          </w:p>
        </w:tc>
      </w:tr>
    </w:tbl>
    <w:p w:rsidR="00B31D5F" w:rsidRPr="00B31D5F" w:rsidRDefault="00B31D5F" w:rsidP="00B31D5F">
      <w:pPr>
        <w:shd w:val="clear" w:color="auto" w:fill="FFFFFF"/>
        <w:spacing w:before="120" w:after="120" w:line="240" w:lineRule="atLeast"/>
        <w:outlineLvl w:val="3"/>
        <w:rPr>
          <w:ins w:id="32" w:author="Unknown"/>
          <w:rFonts w:ascii="inherit" w:eastAsia="Times New Roman" w:hAnsi="inherit" w:cs="Times New Roman"/>
          <w:b/>
          <w:bCs/>
          <w:color w:val="061135"/>
          <w:sz w:val="28"/>
          <w:szCs w:val="28"/>
          <w:lang w:eastAsia="ru-RU"/>
        </w:rPr>
      </w:pPr>
      <w:ins w:id="33" w:author="Unknown">
        <w:r w:rsidRPr="00B31D5F">
          <w:rPr>
            <w:rFonts w:ascii="inherit" w:eastAsia="Times New Roman" w:hAnsi="inherit" w:cs="Times New Roman"/>
            <w:b/>
            <w:bCs/>
            <w:color w:val="061135"/>
            <w:sz w:val="28"/>
            <w:szCs w:val="28"/>
            <w:lang w:eastAsia="ru-RU"/>
          </w:rPr>
          <w:t>Таблица 4. Словосложение</w:t>
        </w:r>
      </w:ins>
    </w:p>
    <w:p w:rsidR="00B31D5F" w:rsidRPr="00B31D5F" w:rsidRDefault="00B31D5F" w:rsidP="00B31D5F">
      <w:pPr>
        <w:shd w:val="clear" w:color="auto" w:fill="DFF0D8"/>
        <w:spacing w:line="240" w:lineRule="auto"/>
        <w:rPr>
          <w:ins w:id="34" w:author="Unknown"/>
          <w:rFonts w:ascii="Noto Sans" w:eastAsia="Times New Roman" w:hAnsi="Noto Sans" w:cs="Times New Roman"/>
          <w:color w:val="061135"/>
          <w:sz w:val="28"/>
          <w:szCs w:val="28"/>
          <w:lang w:eastAsia="ru-RU"/>
        </w:rPr>
      </w:pPr>
      <w:ins w:id="35" w:author="Unknown">
        <w:r w:rsidRPr="00B31D5F">
          <w:rPr>
            <w:rFonts w:ascii="Noto Sans" w:eastAsia="Times New Roman" w:hAnsi="Noto Sans" w:cs="Times New Roman"/>
            <w:color w:val="061135"/>
            <w:sz w:val="28"/>
            <w:szCs w:val="28"/>
            <w:lang w:eastAsia="ru-RU"/>
          </w:rPr>
          <w:t>Словосложение – соединение двух слов и более в сложное слово. Такие слова пишутся как через дефис, так и слитно.</w:t>
        </w:r>
      </w:ins>
    </w:p>
    <w:tbl>
      <w:tblPr>
        <w:tblW w:w="0" w:type="auto"/>
        <w:tblBorders>
          <w:top w:val="single" w:sz="4" w:space="0" w:color="504E56"/>
          <w:left w:val="single" w:sz="4" w:space="0" w:color="504E56"/>
          <w:bottom w:val="single" w:sz="4" w:space="0" w:color="504E56"/>
          <w:right w:val="single" w:sz="4" w:space="0" w:color="504E56"/>
        </w:tblBorders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4759"/>
        <w:gridCol w:w="4716"/>
      </w:tblGrid>
      <w:tr w:rsidR="00B31D5F" w:rsidRPr="00B31D5F" w:rsidTr="00B31D5F">
        <w:tc>
          <w:tcPr>
            <w:tcW w:w="0" w:type="auto"/>
            <w:gridSpan w:val="2"/>
            <w:tcBorders>
              <w:top w:val="single" w:sz="4" w:space="0" w:color="504E56"/>
              <w:left w:val="single" w:sz="4" w:space="0" w:color="504E56"/>
              <w:bottom w:val="single" w:sz="4" w:space="0" w:color="504E56"/>
              <w:right w:val="single" w:sz="4" w:space="0" w:color="504E56"/>
            </w:tcBorders>
            <w:shd w:val="clear" w:color="auto" w:fill="auto"/>
            <w:vAlign w:val="center"/>
            <w:hideMark/>
          </w:tcPr>
          <w:p w:rsidR="00B31D5F" w:rsidRPr="00B31D5F" w:rsidRDefault="00B31D5F" w:rsidP="00B31D5F">
            <w:pPr>
              <w:spacing w:after="7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31D5F">
              <w:rPr>
                <w:rFonts w:ascii="Times New Roman" w:eastAsia="Times New Roman" w:hAnsi="Times New Roman" w:cs="Times New Roman"/>
                <w:color w:val="CC3D1C"/>
                <w:sz w:val="28"/>
                <w:szCs w:val="28"/>
                <w:lang w:eastAsia="ru-RU"/>
              </w:rPr>
              <w:lastRenderedPageBreak/>
              <w:t>Сложные существительные</w:t>
            </w:r>
          </w:p>
        </w:tc>
      </w:tr>
      <w:tr w:rsidR="00B31D5F" w:rsidRPr="00B31D5F" w:rsidTr="00B31D5F">
        <w:tc>
          <w:tcPr>
            <w:tcW w:w="4764" w:type="dxa"/>
            <w:tcBorders>
              <w:top w:val="single" w:sz="4" w:space="0" w:color="504E56"/>
              <w:left w:val="single" w:sz="4" w:space="0" w:color="504E56"/>
              <w:bottom w:val="single" w:sz="4" w:space="0" w:color="504E56"/>
              <w:right w:val="single" w:sz="4" w:space="0" w:color="504E56"/>
            </w:tcBorders>
            <w:shd w:val="clear" w:color="auto" w:fill="auto"/>
            <w:vAlign w:val="center"/>
            <w:hideMark/>
          </w:tcPr>
          <w:p w:rsidR="00B31D5F" w:rsidRPr="00B31D5F" w:rsidRDefault="00B31D5F" w:rsidP="00B31D5F">
            <w:pPr>
              <w:spacing w:after="7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B31D5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toothpaste</w:t>
            </w:r>
            <w:proofErr w:type="spellEnd"/>
            <w:r w:rsidRPr="00B31D5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(зубная паста)</w:t>
            </w:r>
          </w:p>
        </w:tc>
        <w:tc>
          <w:tcPr>
            <w:tcW w:w="5856" w:type="dxa"/>
            <w:tcBorders>
              <w:top w:val="single" w:sz="4" w:space="0" w:color="504E56"/>
              <w:left w:val="single" w:sz="4" w:space="0" w:color="504E56"/>
              <w:bottom w:val="single" w:sz="4" w:space="0" w:color="504E56"/>
              <w:right w:val="single" w:sz="4" w:space="0" w:color="504E56"/>
            </w:tcBorders>
            <w:shd w:val="clear" w:color="auto" w:fill="auto"/>
            <w:vAlign w:val="center"/>
            <w:hideMark/>
          </w:tcPr>
          <w:p w:rsidR="00B31D5F" w:rsidRPr="00B31D5F" w:rsidRDefault="00B31D5F" w:rsidP="00B31D5F">
            <w:pPr>
              <w:spacing w:after="7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31D5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существительное (</w:t>
            </w:r>
            <w:proofErr w:type="spellStart"/>
            <w:r w:rsidRPr="00B31D5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tooth</w:t>
            </w:r>
            <w:proofErr w:type="spellEnd"/>
            <w:r w:rsidRPr="00B31D5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) + существительное (</w:t>
            </w:r>
            <w:proofErr w:type="spellStart"/>
            <w:r w:rsidRPr="00B31D5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paste</w:t>
            </w:r>
            <w:proofErr w:type="spellEnd"/>
            <w:r w:rsidRPr="00B31D5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)</w:t>
            </w:r>
          </w:p>
        </w:tc>
      </w:tr>
      <w:tr w:rsidR="00B31D5F" w:rsidRPr="00B31D5F" w:rsidTr="00B31D5F">
        <w:tc>
          <w:tcPr>
            <w:tcW w:w="0" w:type="auto"/>
            <w:tcBorders>
              <w:top w:val="single" w:sz="4" w:space="0" w:color="504E56"/>
              <w:left w:val="single" w:sz="4" w:space="0" w:color="504E56"/>
              <w:bottom w:val="single" w:sz="4" w:space="0" w:color="504E56"/>
              <w:right w:val="single" w:sz="4" w:space="0" w:color="504E56"/>
            </w:tcBorders>
            <w:shd w:val="clear" w:color="auto" w:fill="auto"/>
            <w:vAlign w:val="center"/>
            <w:hideMark/>
          </w:tcPr>
          <w:p w:rsidR="00B31D5F" w:rsidRPr="00B31D5F" w:rsidRDefault="00B31D5F" w:rsidP="00B31D5F">
            <w:pPr>
              <w:spacing w:after="7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B31D5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highway</w:t>
            </w:r>
            <w:proofErr w:type="spellEnd"/>
            <w:r w:rsidRPr="00B31D5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(большая дорога, шоссе)</w:t>
            </w:r>
          </w:p>
        </w:tc>
        <w:tc>
          <w:tcPr>
            <w:tcW w:w="0" w:type="auto"/>
            <w:tcBorders>
              <w:top w:val="single" w:sz="4" w:space="0" w:color="504E56"/>
              <w:left w:val="single" w:sz="4" w:space="0" w:color="504E56"/>
              <w:bottom w:val="single" w:sz="4" w:space="0" w:color="504E56"/>
              <w:right w:val="single" w:sz="4" w:space="0" w:color="504E56"/>
            </w:tcBorders>
            <w:shd w:val="clear" w:color="auto" w:fill="auto"/>
            <w:vAlign w:val="center"/>
            <w:hideMark/>
          </w:tcPr>
          <w:p w:rsidR="00B31D5F" w:rsidRPr="00B31D5F" w:rsidRDefault="00B31D5F" w:rsidP="00B31D5F">
            <w:pPr>
              <w:spacing w:after="7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31D5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прилагательное (</w:t>
            </w:r>
            <w:proofErr w:type="spellStart"/>
            <w:r w:rsidRPr="00B31D5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high</w:t>
            </w:r>
            <w:proofErr w:type="spellEnd"/>
            <w:r w:rsidRPr="00B31D5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) + существительное (</w:t>
            </w:r>
            <w:proofErr w:type="spellStart"/>
            <w:r w:rsidRPr="00B31D5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way</w:t>
            </w:r>
            <w:proofErr w:type="spellEnd"/>
            <w:r w:rsidRPr="00B31D5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)</w:t>
            </w:r>
          </w:p>
        </w:tc>
      </w:tr>
      <w:tr w:rsidR="00B31D5F" w:rsidRPr="00B31D5F" w:rsidTr="00B31D5F">
        <w:tc>
          <w:tcPr>
            <w:tcW w:w="0" w:type="auto"/>
            <w:tcBorders>
              <w:top w:val="single" w:sz="4" w:space="0" w:color="504E56"/>
              <w:left w:val="single" w:sz="4" w:space="0" w:color="504E56"/>
              <w:bottom w:val="single" w:sz="4" w:space="0" w:color="504E56"/>
              <w:right w:val="single" w:sz="4" w:space="0" w:color="504E56"/>
            </w:tcBorders>
            <w:shd w:val="clear" w:color="auto" w:fill="auto"/>
            <w:vAlign w:val="center"/>
            <w:hideMark/>
          </w:tcPr>
          <w:p w:rsidR="00B31D5F" w:rsidRPr="00B31D5F" w:rsidRDefault="00B31D5F" w:rsidP="00B31D5F">
            <w:pPr>
              <w:spacing w:after="7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B31D5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underworld</w:t>
            </w:r>
            <w:proofErr w:type="spellEnd"/>
            <w:r w:rsidRPr="00B31D5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(преисподняя)</w:t>
            </w:r>
          </w:p>
        </w:tc>
        <w:tc>
          <w:tcPr>
            <w:tcW w:w="0" w:type="auto"/>
            <w:tcBorders>
              <w:top w:val="single" w:sz="4" w:space="0" w:color="504E56"/>
              <w:left w:val="single" w:sz="4" w:space="0" w:color="504E56"/>
              <w:bottom w:val="single" w:sz="4" w:space="0" w:color="504E56"/>
              <w:right w:val="single" w:sz="4" w:space="0" w:color="504E56"/>
            </w:tcBorders>
            <w:shd w:val="clear" w:color="auto" w:fill="auto"/>
            <w:vAlign w:val="center"/>
            <w:hideMark/>
          </w:tcPr>
          <w:p w:rsidR="00B31D5F" w:rsidRPr="00B31D5F" w:rsidRDefault="00B31D5F" w:rsidP="00B31D5F">
            <w:pPr>
              <w:spacing w:after="7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31D5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предлог (</w:t>
            </w:r>
            <w:proofErr w:type="spellStart"/>
            <w:r w:rsidRPr="00B31D5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under</w:t>
            </w:r>
            <w:proofErr w:type="spellEnd"/>
            <w:r w:rsidRPr="00B31D5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) + существительное (</w:t>
            </w:r>
            <w:proofErr w:type="spellStart"/>
            <w:r w:rsidRPr="00B31D5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world</w:t>
            </w:r>
            <w:proofErr w:type="spellEnd"/>
            <w:r w:rsidRPr="00B31D5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)</w:t>
            </w:r>
          </w:p>
        </w:tc>
      </w:tr>
      <w:tr w:rsidR="00B31D5F" w:rsidRPr="00B31D5F" w:rsidTr="00B31D5F">
        <w:tc>
          <w:tcPr>
            <w:tcW w:w="0" w:type="auto"/>
            <w:tcBorders>
              <w:top w:val="single" w:sz="4" w:space="0" w:color="504E56"/>
              <w:left w:val="single" w:sz="4" w:space="0" w:color="504E56"/>
              <w:bottom w:val="single" w:sz="4" w:space="0" w:color="504E56"/>
              <w:right w:val="single" w:sz="4" w:space="0" w:color="504E56"/>
            </w:tcBorders>
            <w:shd w:val="clear" w:color="auto" w:fill="auto"/>
            <w:vAlign w:val="center"/>
            <w:hideMark/>
          </w:tcPr>
          <w:p w:rsidR="00B31D5F" w:rsidRPr="00B31D5F" w:rsidRDefault="00B31D5F" w:rsidP="00B31D5F">
            <w:pPr>
              <w:spacing w:after="7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B31D5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haircut</w:t>
            </w:r>
            <w:proofErr w:type="spellEnd"/>
            <w:r w:rsidRPr="00B31D5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(стрижка, причёска)</w:t>
            </w:r>
          </w:p>
        </w:tc>
        <w:tc>
          <w:tcPr>
            <w:tcW w:w="0" w:type="auto"/>
            <w:tcBorders>
              <w:top w:val="single" w:sz="4" w:space="0" w:color="504E56"/>
              <w:left w:val="single" w:sz="4" w:space="0" w:color="504E56"/>
              <w:bottom w:val="single" w:sz="4" w:space="0" w:color="504E56"/>
              <w:right w:val="single" w:sz="4" w:space="0" w:color="504E56"/>
            </w:tcBorders>
            <w:shd w:val="clear" w:color="auto" w:fill="auto"/>
            <w:vAlign w:val="center"/>
            <w:hideMark/>
          </w:tcPr>
          <w:p w:rsidR="00B31D5F" w:rsidRPr="00B31D5F" w:rsidRDefault="00B31D5F" w:rsidP="00B31D5F">
            <w:pPr>
              <w:spacing w:after="7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31D5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существительное (</w:t>
            </w:r>
            <w:proofErr w:type="spellStart"/>
            <w:r w:rsidRPr="00B31D5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hair</w:t>
            </w:r>
            <w:proofErr w:type="spellEnd"/>
            <w:r w:rsidRPr="00B31D5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) + глагол (</w:t>
            </w:r>
            <w:proofErr w:type="spellStart"/>
            <w:r w:rsidRPr="00B31D5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cut</w:t>
            </w:r>
            <w:proofErr w:type="spellEnd"/>
            <w:r w:rsidRPr="00B31D5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)</w:t>
            </w:r>
          </w:p>
        </w:tc>
      </w:tr>
      <w:tr w:rsidR="00B31D5F" w:rsidRPr="00B31D5F" w:rsidTr="00B31D5F">
        <w:tc>
          <w:tcPr>
            <w:tcW w:w="0" w:type="auto"/>
            <w:gridSpan w:val="2"/>
            <w:tcBorders>
              <w:top w:val="single" w:sz="4" w:space="0" w:color="504E56"/>
              <w:left w:val="single" w:sz="4" w:space="0" w:color="504E56"/>
              <w:bottom w:val="single" w:sz="4" w:space="0" w:color="504E56"/>
              <w:right w:val="single" w:sz="4" w:space="0" w:color="504E56"/>
            </w:tcBorders>
            <w:shd w:val="clear" w:color="auto" w:fill="auto"/>
            <w:vAlign w:val="center"/>
            <w:hideMark/>
          </w:tcPr>
          <w:p w:rsidR="00B31D5F" w:rsidRPr="00B31D5F" w:rsidRDefault="00B31D5F" w:rsidP="00B31D5F">
            <w:pPr>
              <w:spacing w:after="7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31D5F">
              <w:rPr>
                <w:rFonts w:ascii="Times New Roman" w:eastAsia="Times New Roman" w:hAnsi="Times New Roman" w:cs="Times New Roman"/>
                <w:color w:val="CC3D1C"/>
                <w:sz w:val="28"/>
                <w:szCs w:val="28"/>
                <w:lang w:eastAsia="ru-RU"/>
              </w:rPr>
              <w:t>Сложные глаголы</w:t>
            </w:r>
          </w:p>
        </w:tc>
      </w:tr>
      <w:tr w:rsidR="00B31D5F" w:rsidRPr="00B31D5F" w:rsidTr="00B31D5F">
        <w:tc>
          <w:tcPr>
            <w:tcW w:w="0" w:type="auto"/>
            <w:tcBorders>
              <w:top w:val="single" w:sz="4" w:space="0" w:color="504E56"/>
              <w:left w:val="single" w:sz="4" w:space="0" w:color="504E56"/>
              <w:bottom w:val="single" w:sz="4" w:space="0" w:color="504E56"/>
              <w:right w:val="single" w:sz="4" w:space="0" w:color="504E56"/>
            </w:tcBorders>
            <w:shd w:val="clear" w:color="auto" w:fill="auto"/>
            <w:vAlign w:val="center"/>
            <w:hideMark/>
          </w:tcPr>
          <w:p w:rsidR="00B31D5F" w:rsidRPr="00B31D5F" w:rsidRDefault="00B31D5F" w:rsidP="00B31D5F">
            <w:pPr>
              <w:spacing w:after="7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B31D5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to</w:t>
            </w:r>
            <w:proofErr w:type="spellEnd"/>
            <w:r w:rsidRPr="00B31D5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B31D5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babysit</w:t>
            </w:r>
            <w:proofErr w:type="spellEnd"/>
            <w:r w:rsidRPr="00B31D5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(присматривать за ребенком)</w:t>
            </w:r>
          </w:p>
        </w:tc>
        <w:tc>
          <w:tcPr>
            <w:tcW w:w="0" w:type="auto"/>
            <w:tcBorders>
              <w:top w:val="single" w:sz="4" w:space="0" w:color="504E56"/>
              <w:left w:val="single" w:sz="4" w:space="0" w:color="504E56"/>
              <w:bottom w:val="single" w:sz="4" w:space="0" w:color="504E56"/>
              <w:right w:val="single" w:sz="4" w:space="0" w:color="504E56"/>
            </w:tcBorders>
            <w:shd w:val="clear" w:color="auto" w:fill="auto"/>
            <w:vAlign w:val="center"/>
            <w:hideMark/>
          </w:tcPr>
          <w:p w:rsidR="00B31D5F" w:rsidRPr="00B31D5F" w:rsidRDefault="00B31D5F" w:rsidP="00B31D5F">
            <w:pPr>
              <w:spacing w:after="7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31D5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существительное (</w:t>
            </w:r>
            <w:proofErr w:type="spellStart"/>
            <w:r w:rsidRPr="00B31D5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baby</w:t>
            </w:r>
            <w:proofErr w:type="spellEnd"/>
            <w:r w:rsidRPr="00B31D5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) + глагол (</w:t>
            </w:r>
            <w:proofErr w:type="spellStart"/>
            <w:r w:rsidRPr="00B31D5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sit</w:t>
            </w:r>
            <w:proofErr w:type="spellEnd"/>
            <w:r w:rsidRPr="00B31D5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)</w:t>
            </w:r>
          </w:p>
        </w:tc>
      </w:tr>
      <w:tr w:rsidR="00B31D5F" w:rsidRPr="00B31D5F" w:rsidTr="00B31D5F">
        <w:tc>
          <w:tcPr>
            <w:tcW w:w="0" w:type="auto"/>
            <w:tcBorders>
              <w:top w:val="single" w:sz="4" w:space="0" w:color="504E56"/>
              <w:left w:val="single" w:sz="4" w:space="0" w:color="504E56"/>
              <w:bottom w:val="single" w:sz="4" w:space="0" w:color="504E56"/>
              <w:right w:val="single" w:sz="4" w:space="0" w:color="504E56"/>
            </w:tcBorders>
            <w:shd w:val="clear" w:color="auto" w:fill="auto"/>
            <w:vAlign w:val="center"/>
            <w:hideMark/>
          </w:tcPr>
          <w:p w:rsidR="00B31D5F" w:rsidRPr="00B31D5F" w:rsidRDefault="00B31D5F" w:rsidP="00B31D5F">
            <w:pPr>
              <w:spacing w:after="7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B31D5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to</w:t>
            </w:r>
            <w:proofErr w:type="spellEnd"/>
            <w:r w:rsidRPr="00B31D5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B31D5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window-shop</w:t>
            </w:r>
            <w:proofErr w:type="spellEnd"/>
            <w:r w:rsidRPr="00B31D5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(рассматривать витрины)</w:t>
            </w:r>
          </w:p>
        </w:tc>
        <w:tc>
          <w:tcPr>
            <w:tcW w:w="0" w:type="auto"/>
            <w:tcBorders>
              <w:top w:val="single" w:sz="4" w:space="0" w:color="504E56"/>
              <w:left w:val="single" w:sz="4" w:space="0" w:color="504E56"/>
              <w:bottom w:val="single" w:sz="4" w:space="0" w:color="504E56"/>
              <w:right w:val="single" w:sz="4" w:space="0" w:color="504E56"/>
            </w:tcBorders>
            <w:shd w:val="clear" w:color="auto" w:fill="auto"/>
            <w:vAlign w:val="center"/>
            <w:hideMark/>
          </w:tcPr>
          <w:p w:rsidR="00B31D5F" w:rsidRPr="00B31D5F" w:rsidRDefault="00B31D5F" w:rsidP="00B31D5F">
            <w:pPr>
              <w:spacing w:after="7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31D5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существительное (</w:t>
            </w:r>
            <w:proofErr w:type="spellStart"/>
            <w:r w:rsidRPr="00B31D5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window</w:t>
            </w:r>
            <w:proofErr w:type="spellEnd"/>
            <w:r w:rsidRPr="00B31D5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) + существительное (</w:t>
            </w:r>
            <w:proofErr w:type="spellStart"/>
            <w:r w:rsidRPr="00B31D5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shop</w:t>
            </w:r>
            <w:proofErr w:type="spellEnd"/>
            <w:r w:rsidRPr="00B31D5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)</w:t>
            </w:r>
          </w:p>
        </w:tc>
      </w:tr>
      <w:tr w:rsidR="00B31D5F" w:rsidRPr="00B31D5F" w:rsidTr="00B31D5F">
        <w:tc>
          <w:tcPr>
            <w:tcW w:w="0" w:type="auto"/>
            <w:tcBorders>
              <w:top w:val="single" w:sz="4" w:space="0" w:color="504E56"/>
              <w:left w:val="single" w:sz="4" w:space="0" w:color="504E56"/>
              <w:bottom w:val="single" w:sz="4" w:space="0" w:color="504E56"/>
              <w:right w:val="single" w:sz="4" w:space="0" w:color="504E56"/>
            </w:tcBorders>
            <w:shd w:val="clear" w:color="auto" w:fill="auto"/>
            <w:vAlign w:val="center"/>
            <w:hideMark/>
          </w:tcPr>
          <w:p w:rsidR="00B31D5F" w:rsidRPr="00B31D5F" w:rsidRDefault="00B31D5F" w:rsidP="00B31D5F">
            <w:pPr>
              <w:spacing w:after="7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B31D5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to</w:t>
            </w:r>
            <w:proofErr w:type="spellEnd"/>
            <w:r w:rsidRPr="00B31D5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B31D5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downgrade</w:t>
            </w:r>
            <w:proofErr w:type="spellEnd"/>
            <w:r w:rsidRPr="00B31D5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(понижать)</w:t>
            </w:r>
          </w:p>
        </w:tc>
        <w:tc>
          <w:tcPr>
            <w:tcW w:w="0" w:type="auto"/>
            <w:tcBorders>
              <w:top w:val="single" w:sz="4" w:space="0" w:color="504E56"/>
              <w:left w:val="single" w:sz="4" w:space="0" w:color="504E56"/>
              <w:bottom w:val="single" w:sz="4" w:space="0" w:color="504E56"/>
              <w:right w:val="single" w:sz="4" w:space="0" w:color="504E56"/>
            </w:tcBorders>
            <w:shd w:val="clear" w:color="auto" w:fill="auto"/>
            <w:vAlign w:val="center"/>
            <w:hideMark/>
          </w:tcPr>
          <w:p w:rsidR="00B31D5F" w:rsidRPr="00B31D5F" w:rsidRDefault="00B31D5F" w:rsidP="00B31D5F">
            <w:pPr>
              <w:spacing w:after="7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31D5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наречие (</w:t>
            </w:r>
            <w:proofErr w:type="spellStart"/>
            <w:r w:rsidRPr="00B31D5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down</w:t>
            </w:r>
            <w:proofErr w:type="spellEnd"/>
            <w:r w:rsidRPr="00B31D5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) + существительное (</w:t>
            </w:r>
            <w:proofErr w:type="spellStart"/>
            <w:r w:rsidRPr="00B31D5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grade</w:t>
            </w:r>
            <w:proofErr w:type="spellEnd"/>
            <w:r w:rsidRPr="00B31D5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)</w:t>
            </w:r>
          </w:p>
        </w:tc>
      </w:tr>
      <w:tr w:rsidR="00B31D5F" w:rsidRPr="00B31D5F" w:rsidTr="00B31D5F">
        <w:tc>
          <w:tcPr>
            <w:tcW w:w="0" w:type="auto"/>
            <w:tcBorders>
              <w:top w:val="single" w:sz="4" w:space="0" w:color="504E56"/>
              <w:left w:val="single" w:sz="4" w:space="0" w:color="504E56"/>
              <w:bottom w:val="single" w:sz="4" w:space="0" w:color="504E56"/>
              <w:right w:val="single" w:sz="4" w:space="0" w:color="504E56"/>
            </w:tcBorders>
            <w:shd w:val="clear" w:color="auto" w:fill="auto"/>
            <w:vAlign w:val="center"/>
            <w:hideMark/>
          </w:tcPr>
          <w:p w:rsidR="00B31D5F" w:rsidRPr="00B31D5F" w:rsidRDefault="00B31D5F" w:rsidP="00B31D5F">
            <w:pPr>
              <w:spacing w:after="7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B31D5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to</w:t>
            </w:r>
            <w:proofErr w:type="spellEnd"/>
            <w:r w:rsidRPr="00B31D5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B31D5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blackwash</w:t>
            </w:r>
            <w:proofErr w:type="spellEnd"/>
            <w:r w:rsidRPr="00B31D5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(клеветать)</w:t>
            </w:r>
          </w:p>
        </w:tc>
        <w:tc>
          <w:tcPr>
            <w:tcW w:w="0" w:type="auto"/>
            <w:tcBorders>
              <w:top w:val="single" w:sz="4" w:space="0" w:color="504E56"/>
              <w:left w:val="single" w:sz="4" w:space="0" w:color="504E56"/>
              <w:bottom w:val="single" w:sz="4" w:space="0" w:color="504E56"/>
              <w:right w:val="single" w:sz="4" w:space="0" w:color="504E56"/>
            </w:tcBorders>
            <w:shd w:val="clear" w:color="auto" w:fill="auto"/>
            <w:vAlign w:val="center"/>
            <w:hideMark/>
          </w:tcPr>
          <w:p w:rsidR="00B31D5F" w:rsidRPr="00B31D5F" w:rsidRDefault="00B31D5F" w:rsidP="00B31D5F">
            <w:pPr>
              <w:spacing w:after="7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31D5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прилагательное (</w:t>
            </w:r>
            <w:proofErr w:type="spellStart"/>
            <w:r w:rsidRPr="00B31D5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black</w:t>
            </w:r>
            <w:proofErr w:type="spellEnd"/>
            <w:r w:rsidRPr="00B31D5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) + существительное (</w:t>
            </w:r>
            <w:proofErr w:type="spellStart"/>
            <w:r w:rsidRPr="00B31D5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wash</w:t>
            </w:r>
            <w:proofErr w:type="spellEnd"/>
            <w:r w:rsidRPr="00B31D5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)</w:t>
            </w:r>
          </w:p>
        </w:tc>
      </w:tr>
      <w:tr w:rsidR="00B31D5F" w:rsidRPr="00B31D5F" w:rsidTr="00B31D5F">
        <w:tc>
          <w:tcPr>
            <w:tcW w:w="0" w:type="auto"/>
            <w:gridSpan w:val="2"/>
            <w:tcBorders>
              <w:top w:val="single" w:sz="4" w:space="0" w:color="504E56"/>
              <w:left w:val="single" w:sz="4" w:space="0" w:color="504E56"/>
              <w:bottom w:val="single" w:sz="4" w:space="0" w:color="504E56"/>
              <w:right w:val="single" w:sz="4" w:space="0" w:color="504E56"/>
            </w:tcBorders>
            <w:shd w:val="clear" w:color="auto" w:fill="auto"/>
            <w:vAlign w:val="center"/>
            <w:hideMark/>
          </w:tcPr>
          <w:p w:rsidR="00B31D5F" w:rsidRPr="00B31D5F" w:rsidRDefault="00B31D5F" w:rsidP="00B31D5F">
            <w:pPr>
              <w:spacing w:after="7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31D5F">
              <w:rPr>
                <w:rFonts w:ascii="Times New Roman" w:eastAsia="Times New Roman" w:hAnsi="Times New Roman" w:cs="Times New Roman"/>
                <w:color w:val="CC3D1C"/>
                <w:sz w:val="28"/>
                <w:szCs w:val="28"/>
                <w:lang w:eastAsia="ru-RU"/>
              </w:rPr>
              <w:t>Сложные прилагательные</w:t>
            </w:r>
          </w:p>
        </w:tc>
      </w:tr>
      <w:tr w:rsidR="00B31D5F" w:rsidRPr="00B31D5F" w:rsidTr="00B31D5F">
        <w:tc>
          <w:tcPr>
            <w:tcW w:w="0" w:type="auto"/>
            <w:tcBorders>
              <w:top w:val="single" w:sz="4" w:space="0" w:color="504E56"/>
              <w:left w:val="single" w:sz="4" w:space="0" w:color="504E56"/>
              <w:bottom w:val="single" w:sz="4" w:space="0" w:color="504E56"/>
              <w:right w:val="single" w:sz="4" w:space="0" w:color="504E56"/>
            </w:tcBorders>
            <w:shd w:val="clear" w:color="auto" w:fill="auto"/>
            <w:vAlign w:val="center"/>
            <w:hideMark/>
          </w:tcPr>
          <w:p w:rsidR="00B31D5F" w:rsidRPr="00B31D5F" w:rsidRDefault="00B31D5F" w:rsidP="00B31D5F">
            <w:pPr>
              <w:spacing w:after="7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B31D5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smoke-free</w:t>
            </w:r>
            <w:proofErr w:type="spellEnd"/>
            <w:r w:rsidRPr="00B31D5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(бездымный)</w:t>
            </w:r>
          </w:p>
        </w:tc>
        <w:tc>
          <w:tcPr>
            <w:tcW w:w="0" w:type="auto"/>
            <w:tcBorders>
              <w:top w:val="single" w:sz="4" w:space="0" w:color="504E56"/>
              <w:left w:val="single" w:sz="4" w:space="0" w:color="504E56"/>
              <w:bottom w:val="single" w:sz="4" w:space="0" w:color="504E56"/>
              <w:right w:val="single" w:sz="4" w:space="0" w:color="504E56"/>
            </w:tcBorders>
            <w:shd w:val="clear" w:color="auto" w:fill="auto"/>
            <w:vAlign w:val="center"/>
            <w:hideMark/>
          </w:tcPr>
          <w:p w:rsidR="00B31D5F" w:rsidRPr="00B31D5F" w:rsidRDefault="00B31D5F" w:rsidP="00B31D5F">
            <w:pPr>
              <w:spacing w:after="7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31D5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существительное (</w:t>
            </w:r>
            <w:proofErr w:type="spellStart"/>
            <w:r w:rsidRPr="00B31D5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smoke</w:t>
            </w:r>
            <w:proofErr w:type="spellEnd"/>
            <w:r w:rsidRPr="00B31D5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) + прилагательное (</w:t>
            </w:r>
            <w:proofErr w:type="spellStart"/>
            <w:r w:rsidRPr="00B31D5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free</w:t>
            </w:r>
            <w:proofErr w:type="spellEnd"/>
            <w:r w:rsidRPr="00B31D5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)</w:t>
            </w:r>
          </w:p>
        </w:tc>
      </w:tr>
      <w:tr w:rsidR="00B31D5F" w:rsidRPr="00B31D5F" w:rsidTr="00B31D5F">
        <w:tc>
          <w:tcPr>
            <w:tcW w:w="0" w:type="auto"/>
            <w:tcBorders>
              <w:top w:val="single" w:sz="4" w:space="0" w:color="504E56"/>
              <w:left w:val="single" w:sz="4" w:space="0" w:color="504E56"/>
              <w:bottom w:val="single" w:sz="4" w:space="0" w:color="504E56"/>
              <w:right w:val="single" w:sz="4" w:space="0" w:color="504E56"/>
            </w:tcBorders>
            <w:shd w:val="clear" w:color="auto" w:fill="auto"/>
            <w:vAlign w:val="center"/>
            <w:hideMark/>
          </w:tcPr>
          <w:p w:rsidR="00B31D5F" w:rsidRPr="00B31D5F" w:rsidRDefault="00B31D5F" w:rsidP="00B31D5F">
            <w:pPr>
              <w:spacing w:after="7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B31D5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part-time</w:t>
            </w:r>
            <w:proofErr w:type="spellEnd"/>
            <w:r w:rsidRPr="00B31D5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(</w:t>
            </w:r>
            <w:proofErr w:type="gramStart"/>
            <w:r w:rsidRPr="00B31D5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занимающий</w:t>
            </w:r>
            <w:proofErr w:type="gramEnd"/>
            <w:r w:rsidRPr="00B31D5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меньше стандартного времени)</w:t>
            </w:r>
          </w:p>
        </w:tc>
        <w:tc>
          <w:tcPr>
            <w:tcW w:w="0" w:type="auto"/>
            <w:tcBorders>
              <w:top w:val="single" w:sz="4" w:space="0" w:color="504E56"/>
              <w:left w:val="single" w:sz="4" w:space="0" w:color="504E56"/>
              <w:bottom w:val="single" w:sz="4" w:space="0" w:color="504E56"/>
              <w:right w:val="single" w:sz="4" w:space="0" w:color="504E56"/>
            </w:tcBorders>
            <w:shd w:val="clear" w:color="auto" w:fill="auto"/>
            <w:vAlign w:val="center"/>
            <w:hideMark/>
          </w:tcPr>
          <w:p w:rsidR="00B31D5F" w:rsidRPr="00B31D5F" w:rsidRDefault="00B31D5F" w:rsidP="00B31D5F">
            <w:pPr>
              <w:spacing w:after="7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31D5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существительное (</w:t>
            </w:r>
            <w:proofErr w:type="spellStart"/>
            <w:r w:rsidRPr="00B31D5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part</w:t>
            </w:r>
            <w:proofErr w:type="spellEnd"/>
            <w:r w:rsidRPr="00B31D5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) + существительное (</w:t>
            </w:r>
            <w:proofErr w:type="spellStart"/>
            <w:r w:rsidRPr="00B31D5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part</w:t>
            </w:r>
            <w:proofErr w:type="spellEnd"/>
            <w:r w:rsidRPr="00B31D5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)</w:t>
            </w:r>
          </w:p>
        </w:tc>
      </w:tr>
      <w:tr w:rsidR="00B31D5F" w:rsidRPr="00B31D5F" w:rsidTr="00B31D5F">
        <w:tc>
          <w:tcPr>
            <w:tcW w:w="0" w:type="auto"/>
            <w:tcBorders>
              <w:top w:val="single" w:sz="4" w:space="0" w:color="504E56"/>
              <w:left w:val="single" w:sz="4" w:space="0" w:color="504E56"/>
              <w:bottom w:val="single" w:sz="4" w:space="0" w:color="504E56"/>
              <w:right w:val="single" w:sz="4" w:space="0" w:color="504E56"/>
            </w:tcBorders>
            <w:shd w:val="clear" w:color="auto" w:fill="auto"/>
            <w:vAlign w:val="center"/>
            <w:hideMark/>
          </w:tcPr>
          <w:p w:rsidR="00B31D5F" w:rsidRPr="00B31D5F" w:rsidRDefault="00B31D5F" w:rsidP="00B31D5F">
            <w:pPr>
              <w:spacing w:after="7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B31D5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short-sighted</w:t>
            </w:r>
            <w:proofErr w:type="spellEnd"/>
            <w:r w:rsidRPr="00B31D5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(близорукий)</w:t>
            </w:r>
          </w:p>
        </w:tc>
        <w:tc>
          <w:tcPr>
            <w:tcW w:w="0" w:type="auto"/>
            <w:tcBorders>
              <w:top w:val="single" w:sz="4" w:space="0" w:color="504E56"/>
              <w:left w:val="single" w:sz="4" w:space="0" w:color="504E56"/>
              <w:bottom w:val="single" w:sz="4" w:space="0" w:color="504E56"/>
              <w:right w:val="single" w:sz="4" w:space="0" w:color="504E56"/>
            </w:tcBorders>
            <w:shd w:val="clear" w:color="auto" w:fill="auto"/>
            <w:vAlign w:val="center"/>
            <w:hideMark/>
          </w:tcPr>
          <w:p w:rsidR="00B31D5F" w:rsidRPr="00B31D5F" w:rsidRDefault="00B31D5F" w:rsidP="00B31D5F">
            <w:pPr>
              <w:spacing w:after="7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31D5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прилагательное (</w:t>
            </w:r>
            <w:proofErr w:type="spellStart"/>
            <w:r w:rsidRPr="00B31D5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short</w:t>
            </w:r>
            <w:proofErr w:type="spellEnd"/>
            <w:r w:rsidRPr="00B31D5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) + глагол (</w:t>
            </w:r>
            <w:proofErr w:type="spellStart"/>
            <w:r w:rsidRPr="00B31D5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sighted</w:t>
            </w:r>
            <w:proofErr w:type="spellEnd"/>
            <w:r w:rsidRPr="00B31D5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)</w:t>
            </w:r>
          </w:p>
        </w:tc>
      </w:tr>
      <w:tr w:rsidR="00B31D5F" w:rsidRPr="00B31D5F" w:rsidTr="00B31D5F">
        <w:tc>
          <w:tcPr>
            <w:tcW w:w="0" w:type="auto"/>
            <w:gridSpan w:val="2"/>
            <w:tcBorders>
              <w:top w:val="single" w:sz="4" w:space="0" w:color="504E56"/>
              <w:left w:val="single" w:sz="4" w:space="0" w:color="504E56"/>
              <w:bottom w:val="single" w:sz="4" w:space="0" w:color="504E56"/>
              <w:right w:val="single" w:sz="4" w:space="0" w:color="504E56"/>
            </w:tcBorders>
            <w:shd w:val="clear" w:color="auto" w:fill="auto"/>
            <w:vAlign w:val="center"/>
            <w:hideMark/>
          </w:tcPr>
          <w:p w:rsidR="00B31D5F" w:rsidRPr="00B31D5F" w:rsidRDefault="00B31D5F" w:rsidP="00B31D5F">
            <w:pPr>
              <w:spacing w:after="7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31D5F">
              <w:rPr>
                <w:rFonts w:ascii="Times New Roman" w:eastAsia="Times New Roman" w:hAnsi="Times New Roman" w:cs="Times New Roman"/>
                <w:color w:val="CC3D1C"/>
                <w:sz w:val="28"/>
                <w:szCs w:val="28"/>
                <w:lang w:eastAsia="ru-RU"/>
              </w:rPr>
              <w:t>Сложные наречия</w:t>
            </w:r>
          </w:p>
        </w:tc>
      </w:tr>
      <w:tr w:rsidR="00B31D5F" w:rsidRPr="00B31D5F" w:rsidTr="00B31D5F">
        <w:tc>
          <w:tcPr>
            <w:tcW w:w="0" w:type="auto"/>
            <w:tcBorders>
              <w:top w:val="single" w:sz="4" w:space="0" w:color="504E56"/>
              <w:left w:val="single" w:sz="4" w:space="0" w:color="504E56"/>
              <w:bottom w:val="single" w:sz="4" w:space="0" w:color="504E56"/>
              <w:right w:val="single" w:sz="4" w:space="0" w:color="504E56"/>
            </w:tcBorders>
            <w:shd w:val="clear" w:color="auto" w:fill="auto"/>
            <w:vAlign w:val="center"/>
            <w:hideMark/>
          </w:tcPr>
          <w:p w:rsidR="00B31D5F" w:rsidRPr="00B31D5F" w:rsidRDefault="00B31D5F" w:rsidP="00B31D5F">
            <w:pPr>
              <w:spacing w:after="7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B31D5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outside</w:t>
            </w:r>
            <w:proofErr w:type="spellEnd"/>
            <w:r w:rsidRPr="00B31D5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(снаружи)</w:t>
            </w:r>
          </w:p>
        </w:tc>
        <w:tc>
          <w:tcPr>
            <w:tcW w:w="0" w:type="auto"/>
            <w:tcBorders>
              <w:top w:val="single" w:sz="4" w:space="0" w:color="504E56"/>
              <w:left w:val="single" w:sz="4" w:space="0" w:color="504E56"/>
              <w:bottom w:val="single" w:sz="4" w:space="0" w:color="504E56"/>
              <w:right w:val="single" w:sz="4" w:space="0" w:color="504E56"/>
            </w:tcBorders>
            <w:shd w:val="clear" w:color="auto" w:fill="auto"/>
            <w:vAlign w:val="center"/>
            <w:hideMark/>
          </w:tcPr>
          <w:p w:rsidR="00B31D5F" w:rsidRPr="00B31D5F" w:rsidRDefault="00B31D5F" w:rsidP="00B31D5F">
            <w:pPr>
              <w:spacing w:after="7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31D5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предлог (</w:t>
            </w:r>
            <w:proofErr w:type="spellStart"/>
            <w:r w:rsidRPr="00B31D5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out</w:t>
            </w:r>
            <w:proofErr w:type="spellEnd"/>
            <w:r w:rsidRPr="00B31D5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) + существительное (</w:t>
            </w:r>
            <w:proofErr w:type="spellStart"/>
            <w:r w:rsidRPr="00B31D5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side</w:t>
            </w:r>
            <w:proofErr w:type="spellEnd"/>
            <w:r w:rsidRPr="00B31D5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)</w:t>
            </w:r>
          </w:p>
        </w:tc>
      </w:tr>
      <w:tr w:rsidR="00B31D5F" w:rsidRPr="00B31D5F" w:rsidTr="00B31D5F">
        <w:tc>
          <w:tcPr>
            <w:tcW w:w="0" w:type="auto"/>
            <w:tcBorders>
              <w:top w:val="single" w:sz="4" w:space="0" w:color="504E56"/>
              <w:left w:val="single" w:sz="4" w:space="0" w:color="504E56"/>
              <w:bottom w:val="single" w:sz="4" w:space="0" w:color="504E56"/>
              <w:right w:val="single" w:sz="4" w:space="0" w:color="504E56"/>
            </w:tcBorders>
            <w:shd w:val="clear" w:color="auto" w:fill="auto"/>
            <w:vAlign w:val="center"/>
            <w:hideMark/>
          </w:tcPr>
          <w:p w:rsidR="00B31D5F" w:rsidRPr="00B31D5F" w:rsidRDefault="00B31D5F" w:rsidP="00B31D5F">
            <w:pPr>
              <w:spacing w:after="7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B31D5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everywhere</w:t>
            </w:r>
            <w:proofErr w:type="spellEnd"/>
            <w:r w:rsidRPr="00B31D5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(везде, всюду)</w:t>
            </w:r>
          </w:p>
        </w:tc>
        <w:tc>
          <w:tcPr>
            <w:tcW w:w="0" w:type="auto"/>
            <w:tcBorders>
              <w:top w:val="single" w:sz="4" w:space="0" w:color="504E56"/>
              <w:left w:val="single" w:sz="4" w:space="0" w:color="504E56"/>
              <w:bottom w:val="single" w:sz="4" w:space="0" w:color="504E56"/>
              <w:right w:val="single" w:sz="4" w:space="0" w:color="504E56"/>
            </w:tcBorders>
            <w:shd w:val="clear" w:color="auto" w:fill="auto"/>
            <w:vAlign w:val="center"/>
            <w:hideMark/>
          </w:tcPr>
          <w:p w:rsidR="00B31D5F" w:rsidRPr="00B31D5F" w:rsidRDefault="00B31D5F" w:rsidP="00B31D5F">
            <w:pPr>
              <w:spacing w:after="7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31D5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прилагательное (</w:t>
            </w:r>
            <w:proofErr w:type="spellStart"/>
            <w:r w:rsidRPr="00B31D5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every</w:t>
            </w:r>
            <w:proofErr w:type="spellEnd"/>
            <w:r w:rsidRPr="00B31D5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) + наречие (</w:t>
            </w:r>
            <w:proofErr w:type="spellStart"/>
            <w:r w:rsidRPr="00B31D5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where</w:t>
            </w:r>
            <w:proofErr w:type="spellEnd"/>
            <w:r w:rsidRPr="00B31D5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)</w:t>
            </w:r>
          </w:p>
        </w:tc>
      </w:tr>
    </w:tbl>
    <w:p w:rsidR="00B31D5F" w:rsidRPr="00B31D5F" w:rsidRDefault="00B31D5F" w:rsidP="00B31D5F">
      <w:pPr>
        <w:shd w:val="clear" w:color="auto" w:fill="FFFFFF"/>
        <w:spacing w:before="120" w:after="120" w:line="240" w:lineRule="atLeast"/>
        <w:outlineLvl w:val="3"/>
        <w:rPr>
          <w:ins w:id="36" w:author="Unknown"/>
          <w:rFonts w:ascii="inherit" w:eastAsia="Times New Roman" w:hAnsi="inherit" w:cs="Times New Roman"/>
          <w:b/>
          <w:bCs/>
          <w:color w:val="061135"/>
          <w:sz w:val="28"/>
          <w:szCs w:val="28"/>
          <w:lang w:eastAsia="ru-RU"/>
        </w:rPr>
      </w:pPr>
      <w:ins w:id="37" w:author="Unknown">
        <w:r w:rsidRPr="00B31D5F">
          <w:rPr>
            <w:rFonts w:ascii="inherit" w:eastAsia="Times New Roman" w:hAnsi="inherit" w:cs="Times New Roman"/>
            <w:b/>
            <w:bCs/>
            <w:color w:val="061135"/>
            <w:sz w:val="28"/>
            <w:szCs w:val="28"/>
            <w:lang w:eastAsia="ru-RU"/>
          </w:rPr>
          <w:t>Таблица 5. Сокращение</w:t>
        </w:r>
      </w:ins>
    </w:p>
    <w:tbl>
      <w:tblPr>
        <w:tblW w:w="0" w:type="auto"/>
        <w:tblBorders>
          <w:top w:val="single" w:sz="4" w:space="0" w:color="504E56"/>
          <w:left w:val="single" w:sz="4" w:space="0" w:color="504E56"/>
          <w:bottom w:val="single" w:sz="4" w:space="0" w:color="504E56"/>
          <w:right w:val="single" w:sz="4" w:space="0" w:color="504E56"/>
        </w:tblBorders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2913"/>
        <w:gridCol w:w="3068"/>
        <w:gridCol w:w="3494"/>
      </w:tblGrid>
      <w:tr w:rsidR="00B31D5F" w:rsidRPr="00B31D5F" w:rsidTr="00B31D5F">
        <w:tc>
          <w:tcPr>
            <w:tcW w:w="0" w:type="auto"/>
            <w:gridSpan w:val="3"/>
            <w:tcBorders>
              <w:top w:val="single" w:sz="4" w:space="0" w:color="504E56"/>
              <w:left w:val="single" w:sz="4" w:space="0" w:color="504E56"/>
              <w:bottom w:val="single" w:sz="4" w:space="0" w:color="504E56"/>
              <w:right w:val="single" w:sz="4" w:space="0" w:color="504E56"/>
            </w:tcBorders>
            <w:shd w:val="clear" w:color="auto" w:fill="auto"/>
            <w:vAlign w:val="center"/>
            <w:hideMark/>
          </w:tcPr>
          <w:p w:rsidR="00B31D5F" w:rsidRPr="00B31D5F" w:rsidRDefault="00B31D5F" w:rsidP="00B31D5F">
            <w:pPr>
              <w:spacing w:after="7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31D5F">
              <w:rPr>
                <w:rFonts w:ascii="Times New Roman" w:eastAsia="Times New Roman" w:hAnsi="Times New Roman" w:cs="Times New Roman"/>
                <w:color w:val="CC3D1C"/>
                <w:sz w:val="28"/>
                <w:szCs w:val="28"/>
                <w:lang w:eastAsia="ru-RU"/>
              </w:rPr>
              <w:t>Усеченные слова</w:t>
            </w:r>
          </w:p>
        </w:tc>
      </w:tr>
      <w:tr w:rsidR="00B31D5F" w:rsidRPr="00B31D5F" w:rsidTr="00B31D5F">
        <w:tc>
          <w:tcPr>
            <w:tcW w:w="4776" w:type="dxa"/>
            <w:tcBorders>
              <w:top w:val="single" w:sz="4" w:space="0" w:color="504E56"/>
              <w:left w:val="single" w:sz="4" w:space="0" w:color="504E56"/>
              <w:bottom w:val="single" w:sz="4" w:space="0" w:color="504E56"/>
              <w:right w:val="single" w:sz="4" w:space="0" w:color="504E56"/>
            </w:tcBorders>
            <w:shd w:val="clear" w:color="auto" w:fill="auto"/>
            <w:vAlign w:val="center"/>
            <w:hideMark/>
          </w:tcPr>
          <w:p w:rsidR="00B31D5F" w:rsidRPr="00B31D5F" w:rsidRDefault="00B31D5F" w:rsidP="00B31D5F">
            <w:pPr>
              <w:spacing w:after="7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B31D5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laboratory</w:t>
            </w:r>
            <w:proofErr w:type="spellEnd"/>
          </w:p>
        </w:tc>
        <w:tc>
          <w:tcPr>
            <w:tcW w:w="5880" w:type="dxa"/>
            <w:tcBorders>
              <w:top w:val="single" w:sz="4" w:space="0" w:color="504E56"/>
              <w:left w:val="single" w:sz="4" w:space="0" w:color="504E56"/>
              <w:bottom w:val="single" w:sz="4" w:space="0" w:color="504E56"/>
              <w:right w:val="single" w:sz="4" w:space="0" w:color="504E56"/>
            </w:tcBorders>
            <w:shd w:val="clear" w:color="auto" w:fill="auto"/>
            <w:vAlign w:val="center"/>
            <w:hideMark/>
          </w:tcPr>
          <w:p w:rsidR="00B31D5F" w:rsidRPr="00B31D5F" w:rsidRDefault="00B31D5F" w:rsidP="00B31D5F">
            <w:pPr>
              <w:spacing w:after="7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B31D5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lab</w:t>
            </w:r>
            <w:proofErr w:type="spellEnd"/>
          </w:p>
        </w:tc>
        <w:tc>
          <w:tcPr>
            <w:tcW w:w="5880" w:type="dxa"/>
            <w:tcBorders>
              <w:top w:val="single" w:sz="4" w:space="0" w:color="504E56"/>
              <w:left w:val="single" w:sz="4" w:space="0" w:color="504E56"/>
              <w:bottom w:val="single" w:sz="4" w:space="0" w:color="504E56"/>
              <w:right w:val="single" w:sz="4" w:space="0" w:color="504E56"/>
            </w:tcBorders>
            <w:shd w:val="clear" w:color="auto" w:fill="auto"/>
            <w:vAlign w:val="center"/>
            <w:hideMark/>
          </w:tcPr>
          <w:p w:rsidR="00B31D5F" w:rsidRPr="00B31D5F" w:rsidRDefault="00B31D5F" w:rsidP="00B31D5F">
            <w:pPr>
              <w:spacing w:after="7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31D5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лаборатория</w:t>
            </w:r>
          </w:p>
        </w:tc>
      </w:tr>
      <w:tr w:rsidR="00B31D5F" w:rsidRPr="00B31D5F" w:rsidTr="00B31D5F">
        <w:tc>
          <w:tcPr>
            <w:tcW w:w="0" w:type="auto"/>
            <w:tcBorders>
              <w:top w:val="single" w:sz="4" w:space="0" w:color="504E56"/>
              <w:left w:val="single" w:sz="4" w:space="0" w:color="504E56"/>
              <w:bottom w:val="single" w:sz="4" w:space="0" w:color="504E56"/>
              <w:right w:val="single" w:sz="4" w:space="0" w:color="504E56"/>
            </w:tcBorders>
            <w:shd w:val="clear" w:color="auto" w:fill="auto"/>
            <w:vAlign w:val="center"/>
            <w:hideMark/>
          </w:tcPr>
          <w:p w:rsidR="00B31D5F" w:rsidRPr="00B31D5F" w:rsidRDefault="00B31D5F" w:rsidP="00B31D5F">
            <w:pPr>
              <w:spacing w:after="7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B31D5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refrigerator</w:t>
            </w:r>
            <w:proofErr w:type="spellEnd"/>
          </w:p>
        </w:tc>
        <w:tc>
          <w:tcPr>
            <w:tcW w:w="0" w:type="auto"/>
            <w:tcBorders>
              <w:top w:val="single" w:sz="4" w:space="0" w:color="504E56"/>
              <w:left w:val="single" w:sz="4" w:space="0" w:color="504E56"/>
              <w:bottom w:val="single" w:sz="4" w:space="0" w:color="504E56"/>
              <w:right w:val="single" w:sz="4" w:space="0" w:color="504E56"/>
            </w:tcBorders>
            <w:shd w:val="clear" w:color="auto" w:fill="auto"/>
            <w:vAlign w:val="center"/>
            <w:hideMark/>
          </w:tcPr>
          <w:p w:rsidR="00B31D5F" w:rsidRPr="00B31D5F" w:rsidRDefault="00B31D5F" w:rsidP="00B31D5F">
            <w:pPr>
              <w:spacing w:after="7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B31D5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fridge</w:t>
            </w:r>
            <w:proofErr w:type="spellEnd"/>
          </w:p>
        </w:tc>
        <w:tc>
          <w:tcPr>
            <w:tcW w:w="0" w:type="auto"/>
            <w:tcBorders>
              <w:top w:val="single" w:sz="4" w:space="0" w:color="504E56"/>
              <w:left w:val="single" w:sz="4" w:space="0" w:color="504E56"/>
              <w:bottom w:val="single" w:sz="4" w:space="0" w:color="504E56"/>
              <w:right w:val="single" w:sz="4" w:space="0" w:color="504E56"/>
            </w:tcBorders>
            <w:shd w:val="clear" w:color="auto" w:fill="auto"/>
            <w:vAlign w:val="center"/>
            <w:hideMark/>
          </w:tcPr>
          <w:p w:rsidR="00B31D5F" w:rsidRPr="00B31D5F" w:rsidRDefault="00B31D5F" w:rsidP="00B31D5F">
            <w:pPr>
              <w:spacing w:after="7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31D5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холодильник</w:t>
            </w:r>
          </w:p>
        </w:tc>
      </w:tr>
      <w:tr w:rsidR="00B31D5F" w:rsidRPr="00B31D5F" w:rsidTr="00B31D5F">
        <w:tc>
          <w:tcPr>
            <w:tcW w:w="0" w:type="auto"/>
            <w:tcBorders>
              <w:top w:val="single" w:sz="4" w:space="0" w:color="504E56"/>
              <w:left w:val="single" w:sz="4" w:space="0" w:color="504E56"/>
              <w:bottom w:val="single" w:sz="4" w:space="0" w:color="504E56"/>
              <w:right w:val="single" w:sz="4" w:space="0" w:color="504E56"/>
            </w:tcBorders>
            <w:shd w:val="clear" w:color="auto" w:fill="auto"/>
            <w:vAlign w:val="center"/>
            <w:hideMark/>
          </w:tcPr>
          <w:p w:rsidR="00B31D5F" w:rsidRPr="00B31D5F" w:rsidRDefault="00B31D5F" w:rsidP="00B31D5F">
            <w:pPr>
              <w:spacing w:after="7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B31D5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cinematograph</w:t>
            </w:r>
            <w:proofErr w:type="spellEnd"/>
          </w:p>
        </w:tc>
        <w:tc>
          <w:tcPr>
            <w:tcW w:w="0" w:type="auto"/>
            <w:tcBorders>
              <w:top w:val="single" w:sz="4" w:space="0" w:color="504E56"/>
              <w:left w:val="single" w:sz="4" w:space="0" w:color="504E56"/>
              <w:bottom w:val="single" w:sz="4" w:space="0" w:color="504E56"/>
              <w:right w:val="single" w:sz="4" w:space="0" w:color="504E56"/>
            </w:tcBorders>
            <w:shd w:val="clear" w:color="auto" w:fill="auto"/>
            <w:vAlign w:val="center"/>
            <w:hideMark/>
          </w:tcPr>
          <w:p w:rsidR="00B31D5F" w:rsidRPr="00B31D5F" w:rsidRDefault="00B31D5F" w:rsidP="00B31D5F">
            <w:pPr>
              <w:spacing w:after="7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B31D5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cinema</w:t>
            </w:r>
            <w:proofErr w:type="spellEnd"/>
          </w:p>
        </w:tc>
        <w:tc>
          <w:tcPr>
            <w:tcW w:w="0" w:type="auto"/>
            <w:tcBorders>
              <w:top w:val="single" w:sz="4" w:space="0" w:color="504E56"/>
              <w:left w:val="single" w:sz="4" w:space="0" w:color="504E56"/>
              <w:bottom w:val="single" w:sz="4" w:space="0" w:color="504E56"/>
              <w:right w:val="single" w:sz="4" w:space="0" w:color="504E56"/>
            </w:tcBorders>
            <w:shd w:val="clear" w:color="auto" w:fill="auto"/>
            <w:vAlign w:val="center"/>
            <w:hideMark/>
          </w:tcPr>
          <w:p w:rsidR="00B31D5F" w:rsidRPr="00B31D5F" w:rsidRDefault="00B31D5F" w:rsidP="00B31D5F">
            <w:pPr>
              <w:spacing w:after="7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31D5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кинематограф</w:t>
            </w:r>
          </w:p>
        </w:tc>
      </w:tr>
      <w:tr w:rsidR="00B31D5F" w:rsidRPr="00B31D5F" w:rsidTr="00B31D5F">
        <w:tc>
          <w:tcPr>
            <w:tcW w:w="0" w:type="auto"/>
            <w:gridSpan w:val="3"/>
            <w:tcBorders>
              <w:top w:val="single" w:sz="4" w:space="0" w:color="504E56"/>
              <w:left w:val="single" w:sz="4" w:space="0" w:color="504E56"/>
              <w:bottom w:val="single" w:sz="4" w:space="0" w:color="504E56"/>
              <w:right w:val="single" w:sz="4" w:space="0" w:color="504E56"/>
            </w:tcBorders>
            <w:shd w:val="clear" w:color="auto" w:fill="auto"/>
            <w:vAlign w:val="center"/>
            <w:hideMark/>
          </w:tcPr>
          <w:p w:rsidR="00B31D5F" w:rsidRPr="00B31D5F" w:rsidRDefault="00B31D5F" w:rsidP="00B31D5F">
            <w:pPr>
              <w:spacing w:after="7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31D5F">
              <w:rPr>
                <w:rFonts w:ascii="Times New Roman" w:eastAsia="Times New Roman" w:hAnsi="Times New Roman" w:cs="Times New Roman"/>
                <w:color w:val="CC3D1C"/>
                <w:sz w:val="28"/>
                <w:szCs w:val="28"/>
                <w:lang w:eastAsia="ru-RU"/>
              </w:rPr>
              <w:t>Аббревиатуры и сокращения</w:t>
            </w:r>
          </w:p>
        </w:tc>
      </w:tr>
      <w:tr w:rsidR="00B31D5F" w:rsidRPr="00B31D5F" w:rsidTr="00B31D5F">
        <w:tc>
          <w:tcPr>
            <w:tcW w:w="0" w:type="auto"/>
            <w:tcBorders>
              <w:top w:val="single" w:sz="4" w:space="0" w:color="504E56"/>
              <w:left w:val="single" w:sz="4" w:space="0" w:color="504E56"/>
              <w:bottom w:val="single" w:sz="4" w:space="0" w:color="504E56"/>
              <w:right w:val="single" w:sz="4" w:space="0" w:color="504E56"/>
            </w:tcBorders>
            <w:shd w:val="clear" w:color="auto" w:fill="auto"/>
            <w:vAlign w:val="center"/>
            <w:hideMark/>
          </w:tcPr>
          <w:p w:rsidR="00B31D5F" w:rsidRPr="00B31D5F" w:rsidRDefault="00B31D5F" w:rsidP="00B31D5F">
            <w:pPr>
              <w:spacing w:after="7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B31D5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electronic</w:t>
            </w:r>
            <w:proofErr w:type="spellEnd"/>
            <w:r w:rsidRPr="00B31D5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B31D5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mail</w:t>
            </w:r>
            <w:proofErr w:type="spellEnd"/>
          </w:p>
        </w:tc>
        <w:tc>
          <w:tcPr>
            <w:tcW w:w="0" w:type="auto"/>
            <w:tcBorders>
              <w:top w:val="single" w:sz="4" w:space="0" w:color="504E56"/>
              <w:left w:val="single" w:sz="4" w:space="0" w:color="504E56"/>
              <w:bottom w:val="single" w:sz="4" w:space="0" w:color="504E56"/>
              <w:right w:val="single" w:sz="4" w:space="0" w:color="504E56"/>
            </w:tcBorders>
            <w:shd w:val="clear" w:color="auto" w:fill="auto"/>
            <w:vAlign w:val="center"/>
            <w:hideMark/>
          </w:tcPr>
          <w:p w:rsidR="00B31D5F" w:rsidRPr="00B31D5F" w:rsidRDefault="00B31D5F" w:rsidP="00B31D5F">
            <w:pPr>
              <w:spacing w:after="7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B31D5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e-mail</w:t>
            </w:r>
            <w:proofErr w:type="spellEnd"/>
          </w:p>
        </w:tc>
        <w:tc>
          <w:tcPr>
            <w:tcW w:w="0" w:type="auto"/>
            <w:tcBorders>
              <w:top w:val="single" w:sz="4" w:space="0" w:color="504E56"/>
              <w:left w:val="single" w:sz="4" w:space="0" w:color="504E56"/>
              <w:bottom w:val="single" w:sz="4" w:space="0" w:color="504E56"/>
              <w:right w:val="single" w:sz="4" w:space="0" w:color="504E56"/>
            </w:tcBorders>
            <w:shd w:val="clear" w:color="auto" w:fill="auto"/>
            <w:vAlign w:val="center"/>
            <w:hideMark/>
          </w:tcPr>
          <w:p w:rsidR="00B31D5F" w:rsidRPr="00B31D5F" w:rsidRDefault="00B31D5F" w:rsidP="00B31D5F">
            <w:pPr>
              <w:spacing w:after="7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31D5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электронная почта</w:t>
            </w:r>
          </w:p>
        </w:tc>
      </w:tr>
      <w:tr w:rsidR="00B31D5F" w:rsidRPr="00B31D5F" w:rsidTr="00B31D5F">
        <w:tc>
          <w:tcPr>
            <w:tcW w:w="0" w:type="auto"/>
            <w:tcBorders>
              <w:top w:val="single" w:sz="4" w:space="0" w:color="504E56"/>
              <w:left w:val="single" w:sz="4" w:space="0" w:color="504E56"/>
              <w:bottom w:val="single" w:sz="4" w:space="0" w:color="504E56"/>
              <w:right w:val="single" w:sz="4" w:space="0" w:color="504E56"/>
            </w:tcBorders>
            <w:shd w:val="clear" w:color="auto" w:fill="auto"/>
            <w:vAlign w:val="center"/>
            <w:hideMark/>
          </w:tcPr>
          <w:p w:rsidR="00B31D5F" w:rsidRPr="00B31D5F" w:rsidRDefault="00B31D5F" w:rsidP="00B31D5F">
            <w:pPr>
              <w:spacing w:after="7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B31D5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between</w:t>
            </w:r>
            <w:proofErr w:type="spellEnd"/>
          </w:p>
        </w:tc>
        <w:tc>
          <w:tcPr>
            <w:tcW w:w="0" w:type="auto"/>
            <w:tcBorders>
              <w:top w:val="single" w:sz="4" w:space="0" w:color="504E56"/>
              <w:left w:val="single" w:sz="4" w:space="0" w:color="504E56"/>
              <w:bottom w:val="single" w:sz="4" w:space="0" w:color="504E56"/>
              <w:right w:val="single" w:sz="4" w:space="0" w:color="504E56"/>
            </w:tcBorders>
            <w:shd w:val="clear" w:color="auto" w:fill="auto"/>
            <w:vAlign w:val="center"/>
            <w:hideMark/>
          </w:tcPr>
          <w:p w:rsidR="00B31D5F" w:rsidRPr="00B31D5F" w:rsidRDefault="00B31D5F" w:rsidP="00B31D5F">
            <w:pPr>
              <w:spacing w:after="7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B31D5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betw</w:t>
            </w:r>
            <w:proofErr w:type="spellEnd"/>
            <w:r w:rsidRPr="00B31D5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</w:t>
            </w:r>
          </w:p>
        </w:tc>
        <w:tc>
          <w:tcPr>
            <w:tcW w:w="0" w:type="auto"/>
            <w:tcBorders>
              <w:top w:val="single" w:sz="4" w:space="0" w:color="504E56"/>
              <w:left w:val="single" w:sz="4" w:space="0" w:color="504E56"/>
              <w:bottom w:val="single" w:sz="4" w:space="0" w:color="504E56"/>
              <w:right w:val="single" w:sz="4" w:space="0" w:color="504E56"/>
            </w:tcBorders>
            <w:shd w:val="clear" w:color="auto" w:fill="auto"/>
            <w:vAlign w:val="center"/>
            <w:hideMark/>
          </w:tcPr>
          <w:p w:rsidR="00B31D5F" w:rsidRPr="00B31D5F" w:rsidRDefault="00B31D5F" w:rsidP="00B31D5F">
            <w:pPr>
              <w:spacing w:after="7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gramStart"/>
            <w:r w:rsidRPr="00B31D5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между</w:t>
            </w:r>
            <w:proofErr w:type="gramEnd"/>
            <w:r w:rsidRPr="00B31D5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, в промежутке</w:t>
            </w:r>
          </w:p>
        </w:tc>
      </w:tr>
      <w:tr w:rsidR="00B31D5F" w:rsidRPr="00B31D5F" w:rsidTr="00B31D5F">
        <w:tc>
          <w:tcPr>
            <w:tcW w:w="0" w:type="auto"/>
            <w:tcBorders>
              <w:top w:val="single" w:sz="4" w:space="0" w:color="504E56"/>
              <w:left w:val="single" w:sz="4" w:space="0" w:color="504E56"/>
              <w:bottom w:val="single" w:sz="4" w:space="0" w:color="504E56"/>
              <w:right w:val="single" w:sz="4" w:space="0" w:color="504E56"/>
            </w:tcBorders>
            <w:shd w:val="clear" w:color="auto" w:fill="auto"/>
            <w:vAlign w:val="center"/>
            <w:hideMark/>
          </w:tcPr>
          <w:p w:rsidR="00B31D5F" w:rsidRPr="00B31D5F" w:rsidRDefault="00B31D5F" w:rsidP="00B31D5F">
            <w:pPr>
              <w:spacing w:after="7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B31D5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United</w:t>
            </w:r>
            <w:proofErr w:type="spellEnd"/>
            <w:r w:rsidRPr="00B31D5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B31D5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Nations</w:t>
            </w:r>
            <w:proofErr w:type="spellEnd"/>
            <w:r w:rsidRPr="00B31D5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B31D5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Organization</w:t>
            </w:r>
            <w:proofErr w:type="spellEnd"/>
          </w:p>
        </w:tc>
        <w:tc>
          <w:tcPr>
            <w:tcW w:w="0" w:type="auto"/>
            <w:tcBorders>
              <w:top w:val="single" w:sz="4" w:space="0" w:color="504E56"/>
              <w:left w:val="single" w:sz="4" w:space="0" w:color="504E56"/>
              <w:bottom w:val="single" w:sz="4" w:space="0" w:color="504E56"/>
              <w:right w:val="single" w:sz="4" w:space="0" w:color="504E56"/>
            </w:tcBorders>
            <w:shd w:val="clear" w:color="auto" w:fill="auto"/>
            <w:vAlign w:val="center"/>
            <w:hideMark/>
          </w:tcPr>
          <w:p w:rsidR="00B31D5F" w:rsidRPr="00B31D5F" w:rsidRDefault="00B31D5F" w:rsidP="00B31D5F">
            <w:pPr>
              <w:spacing w:after="7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31D5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U.N.O.</w:t>
            </w:r>
          </w:p>
        </w:tc>
        <w:tc>
          <w:tcPr>
            <w:tcW w:w="0" w:type="auto"/>
            <w:tcBorders>
              <w:top w:val="single" w:sz="4" w:space="0" w:color="504E56"/>
              <w:left w:val="single" w:sz="4" w:space="0" w:color="504E56"/>
              <w:bottom w:val="single" w:sz="4" w:space="0" w:color="504E56"/>
              <w:right w:val="single" w:sz="4" w:space="0" w:color="504E56"/>
            </w:tcBorders>
            <w:shd w:val="clear" w:color="auto" w:fill="auto"/>
            <w:vAlign w:val="center"/>
            <w:hideMark/>
          </w:tcPr>
          <w:p w:rsidR="00B31D5F" w:rsidRPr="00B31D5F" w:rsidRDefault="00B31D5F" w:rsidP="00B31D5F">
            <w:pPr>
              <w:spacing w:after="7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31D5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Организация Объединённых Наций (ООН)</w:t>
            </w:r>
          </w:p>
        </w:tc>
      </w:tr>
      <w:tr w:rsidR="00B31D5F" w:rsidRPr="00B31D5F" w:rsidTr="00B31D5F">
        <w:tc>
          <w:tcPr>
            <w:tcW w:w="0" w:type="auto"/>
            <w:gridSpan w:val="3"/>
            <w:tcBorders>
              <w:top w:val="single" w:sz="4" w:space="0" w:color="504E56"/>
              <w:left w:val="single" w:sz="4" w:space="0" w:color="504E56"/>
              <w:bottom w:val="single" w:sz="4" w:space="0" w:color="504E56"/>
              <w:right w:val="single" w:sz="4" w:space="0" w:color="504E56"/>
            </w:tcBorders>
            <w:shd w:val="clear" w:color="auto" w:fill="auto"/>
            <w:vAlign w:val="center"/>
            <w:hideMark/>
          </w:tcPr>
          <w:p w:rsidR="00B31D5F" w:rsidRPr="00B31D5F" w:rsidRDefault="00B31D5F" w:rsidP="00B31D5F">
            <w:pPr>
              <w:spacing w:after="7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31D5F">
              <w:rPr>
                <w:rFonts w:ascii="Times New Roman" w:eastAsia="Times New Roman" w:hAnsi="Times New Roman" w:cs="Times New Roman"/>
                <w:color w:val="CC3D1C"/>
                <w:sz w:val="28"/>
                <w:szCs w:val="28"/>
                <w:lang w:eastAsia="ru-RU"/>
              </w:rPr>
              <w:t>Слова-гибриды (образование нового слова путем сочетания частей нескольких слов)</w:t>
            </w:r>
          </w:p>
        </w:tc>
      </w:tr>
      <w:tr w:rsidR="00B31D5F" w:rsidRPr="00B31D5F" w:rsidTr="00B31D5F">
        <w:tc>
          <w:tcPr>
            <w:tcW w:w="0" w:type="auto"/>
            <w:tcBorders>
              <w:top w:val="single" w:sz="4" w:space="0" w:color="504E56"/>
              <w:left w:val="single" w:sz="4" w:space="0" w:color="504E56"/>
              <w:bottom w:val="single" w:sz="4" w:space="0" w:color="504E56"/>
              <w:right w:val="single" w:sz="4" w:space="0" w:color="504E56"/>
            </w:tcBorders>
            <w:shd w:val="clear" w:color="auto" w:fill="auto"/>
            <w:vAlign w:val="center"/>
            <w:hideMark/>
          </w:tcPr>
          <w:p w:rsidR="00B31D5F" w:rsidRPr="00B31D5F" w:rsidRDefault="00B31D5F" w:rsidP="00B31D5F">
            <w:pPr>
              <w:spacing w:after="7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B31D5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documentary</w:t>
            </w:r>
            <w:proofErr w:type="spellEnd"/>
            <w:r w:rsidRPr="00B31D5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+ </w:t>
            </w:r>
            <w:proofErr w:type="spellStart"/>
            <w:r w:rsidRPr="00B31D5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drama</w:t>
            </w:r>
            <w:proofErr w:type="spellEnd"/>
          </w:p>
        </w:tc>
        <w:tc>
          <w:tcPr>
            <w:tcW w:w="0" w:type="auto"/>
            <w:tcBorders>
              <w:top w:val="single" w:sz="4" w:space="0" w:color="504E56"/>
              <w:left w:val="single" w:sz="4" w:space="0" w:color="504E56"/>
              <w:bottom w:val="single" w:sz="4" w:space="0" w:color="504E56"/>
              <w:right w:val="single" w:sz="4" w:space="0" w:color="504E56"/>
            </w:tcBorders>
            <w:shd w:val="clear" w:color="auto" w:fill="auto"/>
            <w:vAlign w:val="center"/>
            <w:hideMark/>
          </w:tcPr>
          <w:p w:rsidR="00B31D5F" w:rsidRPr="00B31D5F" w:rsidRDefault="00B31D5F" w:rsidP="00B31D5F">
            <w:pPr>
              <w:spacing w:after="7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B31D5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docudrama</w:t>
            </w:r>
            <w:proofErr w:type="spellEnd"/>
          </w:p>
        </w:tc>
        <w:tc>
          <w:tcPr>
            <w:tcW w:w="0" w:type="auto"/>
            <w:tcBorders>
              <w:top w:val="single" w:sz="4" w:space="0" w:color="504E56"/>
              <w:left w:val="single" w:sz="4" w:space="0" w:color="504E56"/>
              <w:bottom w:val="single" w:sz="4" w:space="0" w:color="504E56"/>
              <w:right w:val="single" w:sz="4" w:space="0" w:color="504E56"/>
            </w:tcBorders>
            <w:shd w:val="clear" w:color="auto" w:fill="auto"/>
            <w:vAlign w:val="center"/>
            <w:hideMark/>
          </w:tcPr>
          <w:p w:rsidR="00B31D5F" w:rsidRPr="00B31D5F" w:rsidRDefault="00B31D5F" w:rsidP="00B31D5F">
            <w:pPr>
              <w:spacing w:after="7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31D5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документальная драма</w:t>
            </w:r>
          </w:p>
        </w:tc>
      </w:tr>
      <w:tr w:rsidR="00B31D5F" w:rsidRPr="00B31D5F" w:rsidTr="00B31D5F">
        <w:tc>
          <w:tcPr>
            <w:tcW w:w="0" w:type="auto"/>
            <w:tcBorders>
              <w:top w:val="single" w:sz="4" w:space="0" w:color="504E56"/>
              <w:left w:val="single" w:sz="4" w:space="0" w:color="504E56"/>
              <w:bottom w:val="single" w:sz="4" w:space="0" w:color="504E56"/>
              <w:right w:val="single" w:sz="4" w:space="0" w:color="504E56"/>
            </w:tcBorders>
            <w:shd w:val="clear" w:color="auto" w:fill="auto"/>
            <w:vAlign w:val="center"/>
            <w:hideMark/>
          </w:tcPr>
          <w:p w:rsidR="00B31D5F" w:rsidRPr="00B31D5F" w:rsidRDefault="00B31D5F" w:rsidP="00B31D5F">
            <w:pPr>
              <w:spacing w:after="7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B31D5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science</w:t>
            </w:r>
            <w:proofErr w:type="spellEnd"/>
            <w:r w:rsidRPr="00B31D5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+ </w:t>
            </w:r>
            <w:proofErr w:type="spellStart"/>
            <w:r w:rsidRPr="00B31D5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fiction</w:t>
            </w:r>
            <w:proofErr w:type="spellEnd"/>
          </w:p>
        </w:tc>
        <w:tc>
          <w:tcPr>
            <w:tcW w:w="0" w:type="auto"/>
            <w:tcBorders>
              <w:top w:val="single" w:sz="4" w:space="0" w:color="504E56"/>
              <w:left w:val="single" w:sz="4" w:space="0" w:color="504E56"/>
              <w:bottom w:val="single" w:sz="4" w:space="0" w:color="504E56"/>
              <w:right w:val="single" w:sz="4" w:space="0" w:color="504E56"/>
            </w:tcBorders>
            <w:shd w:val="clear" w:color="auto" w:fill="auto"/>
            <w:vAlign w:val="center"/>
            <w:hideMark/>
          </w:tcPr>
          <w:p w:rsidR="00B31D5F" w:rsidRPr="00B31D5F" w:rsidRDefault="00B31D5F" w:rsidP="00B31D5F">
            <w:pPr>
              <w:spacing w:after="7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B31D5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sci-fi</w:t>
            </w:r>
            <w:proofErr w:type="spellEnd"/>
          </w:p>
        </w:tc>
        <w:tc>
          <w:tcPr>
            <w:tcW w:w="0" w:type="auto"/>
            <w:tcBorders>
              <w:top w:val="single" w:sz="4" w:space="0" w:color="504E56"/>
              <w:left w:val="single" w:sz="4" w:space="0" w:color="504E56"/>
              <w:bottom w:val="single" w:sz="4" w:space="0" w:color="504E56"/>
              <w:right w:val="single" w:sz="4" w:space="0" w:color="504E56"/>
            </w:tcBorders>
            <w:shd w:val="clear" w:color="auto" w:fill="auto"/>
            <w:vAlign w:val="center"/>
            <w:hideMark/>
          </w:tcPr>
          <w:p w:rsidR="00B31D5F" w:rsidRPr="00B31D5F" w:rsidRDefault="00B31D5F" w:rsidP="00B31D5F">
            <w:pPr>
              <w:spacing w:after="7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31D5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научная фантастика</w:t>
            </w:r>
          </w:p>
        </w:tc>
      </w:tr>
      <w:tr w:rsidR="00B31D5F" w:rsidRPr="00B31D5F" w:rsidTr="00B31D5F">
        <w:tc>
          <w:tcPr>
            <w:tcW w:w="0" w:type="auto"/>
            <w:tcBorders>
              <w:top w:val="single" w:sz="4" w:space="0" w:color="504E56"/>
              <w:left w:val="single" w:sz="4" w:space="0" w:color="504E56"/>
              <w:bottom w:val="single" w:sz="4" w:space="0" w:color="504E56"/>
              <w:right w:val="single" w:sz="4" w:space="0" w:color="504E56"/>
            </w:tcBorders>
            <w:shd w:val="clear" w:color="auto" w:fill="E6EAF5"/>
            <w:vAlign w:val="center"/>
            <w:hideMark/>
          </w:tcPr>
          <w:p w:rsidR="00B31D5F" w:rsidRPr="00B31D5F" w:rsidRDefault="00B31D5F" w:rsidP="00B31D5F">
            <w:pPr>
              <w:spacing w:after="7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B31D5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smoke</w:t>
            </w:r>
            <w:proofErr w:type="spellEnd"/>
            <w:r w:rsidRPr="00B31D5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+ </w:t>
            </w:r>
            <w:proofErr w:type="spellStart"/>
            <w:r w:rsidRPr="00B31D5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fog</w:t>
            </w:r>
            <w:proofErr w:type="spellEnd"/>
          </w:p>
        </w:tc>
        <w:tc>
          <w:tcPr>
            <w:tcW w:w="0" w:type="auto"/>
            <w:tcBorders>
              <w:top w:val="single" w:sz="4" w:space="0" w:color="504E56"/>
              <w:left w:val="single" w:sz="4" w:space="0" w:color="504E56"/>
              <w:bottom w:val="single" w:sz="4" w:space="0" w:color="504E56"/>
              <w:right w:val="single" w:sz="4" w:space="0" w:color="504E56"/>
            </w:tcBorders>
            <w:shd w:val="clear" w:color="auto" w:fill="E6EAF5"/>
            <w:vAlign w:val="center"/>
            <w:hideMark/>
          </w:tcPr>
          <w:p w:rsidR="00B31D5F" w:rsidRPr="00B31D5F" w:rsidRDefault="00B31D5F" w:rsidP="00B31D5F">
            <w:pPr>
              <w:spacing w:after="7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B31D5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smog</w:t>
            </w:r>
            <w:proofErr w:type="spellEnd"/>
          </w:p>
        </w:tc>
        <w:tc>
          <w:tcPr>
            <w:tcW w:w="0" w:type="auto"/>
            <w:tcBorders>
              <w:top w:val="single" w:sz="4" w:space="0" w:color="504E56"/>
              <w:left w:val="single" w:sz="4" w:space="0" w:color="504E56"/>
              <w:bottom w:val="single" w:sz="4" w:space="0" w:color="504E56"/>
              <w:right w:val="single" w:sz="4" w:space="0" w:color="504E56"/>
            </w:tcBorders>
            <w:shd w:val="clear" w:color="auto" w:fill="E6EAF5"/>
            <w:vAlign w:val="center"/>
            <w:hideMark/>
          </w:tcPr>
          <w:p w:rsidR="00B31D5F" w:rsidRPr="00B31D5F" w:rsidRDefault="00B31D5F" w:rsidP="00B31D5F">
            <w:pPr>
              <w:spacing w:after="7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31D5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густой туман с дымом и копотью; смог</w:t>
            </w:r>
          </w:p>
        </w:tc>
      </w:tr>
    </w:tbl>
    <w:p w:rsidR="005C009A" w:rsidRDefault="005C009A"/>
    <w:sectPr w:rsidR="005C009A" w:rsidSect="005C00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Noto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0776CE"/>
    <w:multiLevelType w:val="multilevel"/>
    <w:tmpl w:val="F80C80A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>
    <w:nsid w:val="02CA3852"/>
    <w:multiLevelType w:val="multilevel"/>
    <w:tmpl w:val="E716EE7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>
    <w:nsid w:val="03213C83"/>
    <w:multiLevelType w:val="multilevel"/>
    <w:tmpl w:val="53F0979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>
    <w:nsid w:val="06C71EF5"/>
    <w:multiLevelType w:val="multilevel"/>
    <w:tmpl w:val="868C0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D2445CF"/>
    <w:multiLevelType w:val="multilevel"/>
    <w:tmpl w:val="A3EE68E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">
    <w:nsid w:val="149372C9"/>
    <w:multiLevelType w:val="multilevel"/>
    <w:tmpl w:val="A8CC1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82508F8"/>
    <w:multiLevelType w:val="multilevel"/>
    <w:tmpl w:val="7E003C4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7">
    <w:nsid w:val="20E4761F"/>
    <w:multiLevelType w:val="multilevel"/>
    <w:tmpl w:val="C010D61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8">
    <w:nsid w:val="29C816C0"/>
    <w:multiLevelType w:val="multilevel"/>
    <w:tmpl w:val="00DE8B9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9">
    <w:nsid w:val="2B1B69BB"/>
    <w:multiLevelType w:val="multilevel"/>
    <w:tmpl w:val="CCAC7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F383A96"/>
    <w:multiLevelType w:val="multilevel"/>
    <w:tmpl w:val="B5B219D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1">
    <w:nsid w:val="320F2877"/>
    <w:multiLevelType w:val="multilevel"/>
    <w:tmpl w:val="54B2BCC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2">
    <w:nsid w:val="36977D8F"/>
    <w:multiLevelType w:val="multilevel"/>
    <w:tmpl w:val="632C18E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3">
    <w:nsid w:val="36EE075F"/>
    <w:multiLevelType w:val="multilevel"/>
    <w:tmpl w:val="CAF21CD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4">
    <w:nsid w:val="489E25DA"/>
    <w:multiLevelType w:val="multilevel"/>
    <w:tmpl w:val="B010F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9225CF1"/>
    <w:multiLevelType w:val="multilevel"/>
    <w:tmpl w:val="B4CA17A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6">
    <w:nsid w:val="4A2F33BE"/>
    <w:multiLevelType w:val="multilevel"/>
    <w:tmpl w:val="987C4B0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7">
    <w:nsid w:val="4C842E81"/>
    <w:multiLevelType w:val="multilevel"/>
    <w:tmpl w:val="7C74CDB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8">
    <w:nsid w:val="56387689"/>
    <w:multiLevelType w:val="multilevel"/>
    <w:tmpl w:val="823EE97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9">
    <w:nsid w:val="5F7E24E7"/>
    <w:multiLevelType w:val="multilevel"/>
    <w:tmpl w:val="F7261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65EC5C19"/>
    <w:multiLevelType w:val="multilevel"/>
    <w:tmpl w:val="C9A8D47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1">
    <w:nsid w:val="67DC3AD4"/>
    <w:multiLevelType w:val="multilevel"/>
    <w:tmpl w:val="320C7F3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2">
    <w:nsid w:val="6D272DBD"/>
    <w:multiLevelType w:val="multilevel"/>
    <w:tmpl w:val="E2DCC88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3">
    <w:nsid w:val="71EB2624"/>
    <w:multiLevelType w:val="multilevel"/>
    <w:tmpl w:val="E35E33F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4">
    <w:nsid w:val="77AC57A4"/>
    <w:multiLevelType w:val="multilevel"/>
    <w:tmpl w:val="CD46849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5">
    <w:nsid w:val="7F274809"/>
    <w:multiLevelType w:val="multilevel"/>
    <w:tmpl w:val="8E189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7F745E85"/>
    <w:multiLevelType w:val="multilevel"/>
    <w:tmpl w:val="DF9E450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19"/>
  </w:num>
  <w:num w:numId="2">
    <w:abstractNumId w:val="14"/>
  </w:num>
  <w:num w:numId="3">
    <w:abstractNumId w:val="22"/>
  </w:num>
  <w:num w:numId="4">
    <w:abstractNumId w:val="25"/>
  </w:num>
  <w:num w:numId="5">
    <w:abstractNumId w:val="24"/>
  </w:num>
  <w:num w:numId="6">
    <w:abstractNumId w:val="5"/>
  </w:num>
  <w:num w:numId="7">
    <w:abstractNumId w:val="18"/>
  </w:num>
  <w:num w:numId="8">
    <w:abstractNumId w:val="9"/>
  </w:num>
  <w:num w:numId="9">
    <w:abstractNumId w:val="26"/>
  </w:num>
  <w:num w:numId="10">
    <w:abstractNumId w:val="17"/>
  </w:num>
  <w:num w:numId="11">
    <w:abstractNumId w:val="7"/>
  </w:num>
  <w:num w:numId="12">
    <w:abstractNumId w:val="11"/>
  </w:num>
  <w:num w:numId="13">
    <w:abstractNumId w:val="3"/>
  </w:num>
  <w:num w:numId="14">
    <w:abstractNumId w:val="4"/>
  </w:num>
  <w:num w:numId="15">
    <w:abstractNumId w:val="10"/>
  </w:num>
  <w:num w:numId="16">
    <w:abstractNumId w:val="15"/>
  </w:num>
  <w:num w:numId="17">
    <w:abstractNumId w:val="16"/>
  </w:num>
  <w:num w:numId="18">
    <w:abstractNumId w:val="21"/>
  </w:num>
  <w:num w:numId="19">
    <w:abstractNumId w:val="20"/>
  </w:num>
  <w:num w:numId="20">
    <w:abstractNumId w:val="6"/>
  </w:num>
  <w:num w:numId="21">
    <w:abstractNumId w:val="13"/>
  </w:num>
  <w:num w:numId="22">
    <w:abstractNumId w:val="12"/>
  </w:num>
  <w:num w:numId="23">
    <w:abstractNumId w:val="8"/>
  </w:num>
  <w:num w:numId="24">
    <w:abstractNumId w:val="1"/>
  </w:num>
  <w:num w:numId="25">
    <w:abstractNumId w:val="0"/>
  </w:num>
  <w:num w:numId="26">
    <w:abstractNumId w:val="23"/>
  </w:num>
  <w:num w:numId="2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B31D5F"/>
    <w:rsid w:val="005C009A"/>
    <w:rsid w:val="00B31D5F"/>
    <w:rsid w:val="00BC61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C009A"/>
  </w:style>
  <w:style w:type="paragraph" w:styleId="1">
    <w:name w:val="heading 1"/>
    <w:basedOn w:val="a"/>
    <w:link w:val="10"/>
    <w:uiPriority w:val="9"/>
    <w:qFormat/>
    <w:rsid w:val="00B31D5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4">
    <w:name w:val="heading 4"/>
    <w:basedOn w:val="a"/>
    <w:link w:val="40"/>
    <w:uiPriority w:val="9"/>
    <w:qFormat/>
    <w:rsid w:val="00B31D5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5">
    <w:name w:val="heading 5"/>
    <w:basedOn w:val="a"/>
    <w:link w:val="50"/>
    <w:uiPriority w:val="9"/>
    <w:qFormat/>
    <w:rsid w:val="00B31D5F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31D5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B31D5F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B31D5F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3">
    <w:name w:val="Normal (Web)"/>
    <w:basedOn w:val="a"/>
    <w:uiPriority w:val="99"/>
    <w:unhideWhenUsed/>
    <w:rsid w:val="00B31D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tyle1">
    <w:name w:val="style1"/>
    <w:basedOn w:val="a0"/>
    <w:rsid w:val="00B31D5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212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36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3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205390">
                  <w:marLeft w:val="200"/>
                  <w:marRight w:val="200"/>
                  <w:marTop w:val="200"/>
                  <w:marBottom w:val="2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0233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4267835">
                  <w:marLeft w:val="200"/>
                  <w:marRight w:val="200"/>
                  <w:marTop w:val="200"/>
                  <w:marBottom w:val="2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443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983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70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4367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841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1924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54221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5908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80794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834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0549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22406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375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dotted" w:sz="4" w:space="0" w:color="CCCCCC"/>
                        <w:right w:val="none" w:sz="0" w:space="0" w:color="auto"/>
                      </w:divBdr>
                      <w:divsChild>
                        <w:div w:id="1416632911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77315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280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0297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7593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5915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9503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1216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86026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948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0904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4703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515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2721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3438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14937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404183">
                      <w:marLeft w:val="0"/>
                      <w:marRight w:val="0"/>
                      <w:marTop w:val="0"/>
                      <w:marBottom w:val="0"/>
                      <w:divBdr>
                        <w:top w:val="dotted" w:sz="4" w:space="0" w:color="CCCCC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704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18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199275">
                  <w:marLeft w:val="0"/>
                  <w:marRight w:val="0"/>
                  <w:marTop w:val="0"/>
                  <w:marBottom w:val="2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410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1878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0786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0878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925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471105">
              <w:marLeft w:val="200"/>
              <w:marRight w:val="200"/>
              <w:marTop w:val="200"/>
              <w:marBottom w:val="2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0274">
              <w:marLeft w:val="200"/>
              <w:marRight w:val="200"/>
              <w:marTop w:val="200"/>
              <w:marBottom w:val="2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9907">
              <w:marLeft w:val="200"/>
              <w:marRight w:val="200"/>
              <w:marTop w:val="200"/>
              <w:marBottom w:val="2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1733">
              <w:marLeft w:val="200"/>
              <w:marRight w:val="200"/>
              <w:marTop w:val="200"/>
              <w:marBottom w:val="2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405867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7</Pages>
  <Words>1243</Words>
  <Characters>7088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ddd</dc:creator>
  <cp:lastModifiedBy>ddd</cp:lastModifiedBy>
  <cp:revision>1</cp:revision>
  <dcterms:created xsi:type="dcterms:W3CDTF">2018-12-01T07:43:00Z</dcterms:created>
  <dcterms:modified xsi:type="dcterms:W3CDTF">2018-12-01T11:49:00Z</dcterms:modified>
</cp:coreProperties>
</file>